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gjdgxs" w:id="0"/>
      <w:bookmarkEnd w:id="0"/>
      <w:r w:rsidDel="00000000" w:rsidR="00000000" w:rsidRPr="00000000">
        <w:rPr>
          <w:rtl w:val="0"/>
        </w:rPr>
        <w:t xml:space="preserve">Title: </w:t>
      </w:r>
      <w:commentRangeStart w:id="0"/>
      <w:r w:rsidDel="00000000" w:rsidR="00000000" w:rsidRPr="00000000">
        <w:rPr>
          <w:b w:val="0"/>
          <w:rtl w:val="0"/>
        </w:rPr>
        <w:t xml:space="preserve">Limits</w:t>
      </w:r>
      <w:commentRangeEnd w:id="0"/>
      <w:r w:rsidDel="00000000" w:rsidR="00000000" w:rsidRPr="00000000">
        <w:commentReference w:id="0"/>
      </w:r>
      <w:r w:rsidDel="00000000" w:rsidR="00000000" w:rsidRPr="00000000">
        <w:rPr>
          <w:b w:val="0"/>
          <w:rtl w:val="0"/>
        </w:rPr>
        <w:t xml:space="preserve"> to bioinvasions in the Bering Sea: Predicting suitable conditions from regional ocean models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Running title:</w:t>
      </w:r>
      <w:r w:rsidDel="00000000" w:rsidR="00000000" w:rsidRPr="00000000">
        <w:rPr>
          <w:rtl w:val="0"/>
        </w:rPr>
        <w:t xml:space="preserve"> Limits to bioinvasions in the Bering Sea</w:t>
      </w:r>
    </w:p>
    <w:p w:rsidR="00000000" w:rsidDel="00000000" w:rsidP="00000000" w:rsidRDefault="00000000" w:rsidRPr="00000000" w14:paraId="00000004">
      <w:pPr>
        <w:pStyle w:val="Heading1"/>
        <w:spacing w:before="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5">
      <w:pPr>
        <w:pStyle w:val="Heading1"/>
        <w:spacing w:before="0" w:lineRule="auto"/>
        <w:rPr/>
      </w:pPr>
      <w:r w:rsidDel="00000000" w:rsidR="00000000" w:rsidRPr="00000000">
        <w:rPr>
          <w:rtl w:val="0"/>
        </w:rPr>
        <w:t xml:space="preserve">Authors: </w:t>
      </w:r>
      <w:r w:rsidDel="00000000" w:rsidR="00000000" w:rsidRPr="00000000">
        <w:rPr>
          <w:b w:val="0"/>
          <w:rtl w:val="0"/>
        </w:rPr>
        <w:t xml:space="preserve">A. Droghini</w:t>
      </w:r>
      <w:r w:rsidDel="00000000" w:rsidR="00000000" w:rsidRPr="00000000">
        <w:rPr>
          <w:b w:val="0"/>
          <w:vertAlign w:val="superscript"/>
          <w:rtl w:val="0"/>
        </w:rPr>
        <w:t xml:space="preserve">1</w:t>
      </w:r>
      <w:r w:rsidDel="00000000" w:rsidR="00000000" w:rsidRPr="00000000">
        <w:rPr>
          <w:b w:val="0"/>
          <w:rtl w:val="0"/>
        </w:rPr>
        <w:t xml:space="preserve">, A. S. Fischbach</w:t>
      </w:r>
      <w:r w:rsidDel="00000000" w:rsidR="00000000" w:rsidRPr="00000000">
        <w:rPr>
          <w:b w:val="0"/>
          <w:vertAlign w:val="superscript"/>
          <w:rtl w:val="0"/>
        </w:rPr>
        <w:t xml:space="preserve">2</w:t>
      </w:r>
      <w:r w:rsidDel="00000000" w:rsidR="00000000" w:rsidRPr="00000000">
        <w:rPr>
          <w:b w:val="0"/>
          <w:rtl w:val="0"/>
        </w:rPr>
        <w:t xml:space="preserve">, J. Watson</w:t>
      </w:r>
      <w:r w:rsidDel="00000000" w:rsidR="00000000" w:rsidRPr="00000000">
        <w:rPr>
          <w:b w:val="0"/>
          <w:vertAlign w:val="superscript"/>
          <w:rtl w:val="0"/>
        </w:rPr>
        <w:t xml:space="preserve">3</w:t>
      </w:r>
      <w:r w:rsidDel="00000000" w:rsidR="00000000" w:rsidRPr="00000000">
        <w:rPr>
          <w:b w:val="0"/>
          <w:rtl w:val="0"/>
        </w:rPr>
        <w:t xml:space="preserve">, J. P. Reimer</w:t>
      </w:r>
      <w:r w:rsidDel="00000000" w:rsidR="00000000" w:rsidRPr="00000000">
        <w:rPr>
          <w:b w:val="0"/>
          <w:vertAlign w:val="superscript"/>
          <w:rtl w:val="0"/>
        </w:rPr>
        <w:t xml:space="preserve">1</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bookmarkStart w:colFirst="0" w:colLast="0" w:name="_1fob9te" w:id="2"/>
      <w:bookmarkEnd w:id="2"/>
      <w:r w:rsidDel="00000000" w:rsidR="00000000" w:rsidRPr="00000000">
        <w:rPr>
          <w:b w:val="1"/>
          <w:rtl w:val="0"/>
        </w:rPr>
        <w:t xml:space="preserve">Affiliations:</w:t>
      </w:r>
      <w:r w:rsidDel="00000000" w:rsidR="00000000" w:rsidRPr="00000000">
        <w:rPr>
          <w:rtl w:val="0"/>
        </w:rPr>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Corresponding author: </w:t>
      </w:r>
      <w:r w:rsidDel="00000000" w:rsidR="00000000" w:rsidRPr="00000000">
        <w:rPr>
          <w:rtl w:val="0"/>
        </w:rPr>
        <w:t xml:space="preserve">J.P. Reimer, tel: 907-786-6349, email: </w:t>
      </w:r>
      <w:hyperlink r:id="rId7">
        <w:r w:rsidDel="00000000" w:rsidR="00000000" w:rsidRPr="00000000">
          <w:rPr>
            <w:color w:val="0563c1"/>
            <w:u w:val="single"/>
            <w:rtl w:val="0"/>
          </w:rPr>
          <w:t xml:space="preserve">jpreimer@alaska.edu</w:t>
        </w:r>
      </w:hyperlink>
      <w:r w:rsidDel="00000000" w:rsidR="00000000" w:rsidRPr="00000000">
        <w:rPr>
          <w:rtl w:val="0"/>
        </w:rPr>
      </w:r>
    </w:p>
    <w:p w:rsidR="00000000" w:rsidDel="00000000" w:rsidP="00000000" w:rsidRDefault="00000000" w:rsidRPr="00000000" w14:paraId="0000000A">
      <w:pPr>
        <w:pStyle w:val="Heading1"/>
        <w:spacing w:before="0" w:lineRule="auto"/>
        <w:rPr/>
      </w:pPr>
      <w:r w:rsidDel="00000000" w:rsidR="00000000" w:rsidRPr="00000000">
        <w:rPr>
          <w:rtl w:val="0"/>
        </w:rPr>
      </w:r>
    </w:p>
    <w:p w:rsidR="00000000" w:rsidDel="00000000" w:rsidP="00000000" w:rsidRDefault="00000000" w:rsidRPr="00000000" w14:paraId="0000000B">
      <w:pPr>
        <w:pStyle w:val="Heading1"/>
        <w:spacing w:before="0" w:lineRule="auto"/>
        <w:rPr/>
      </w:pPr>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non-indigenous species (NIS). To do so, we compared species-specific temperature and salinity thresholds to conditions projected by three regional ocean models during two study periods: recent (2003-2012) and mid-century (2030-2039). </w:t>
      </w:r>
      <w:r w:rsidDel="00000000" w:rsidR="00000000" w:rsidRPr="00000000">
        <w:rPr>
          <w:rtl w:val="0"/>
        </w:rPr>
        <w:t xml:space="preserve">In addition, we explored patterns of vessel traffic and connectivity among Bering Sea ports and international and regional ports from which NIS may be transported.</w:t>
      </w:r>
      <w:r w:rsidDel="00000000" w:rsidR="00000000" w:rsidRPr="00000000">
        <w:rPr>
          <w:rtl w:val="0"/>
        </w:rPr>
        <w:t xml:space="preserve"> We found that the southeastern Bering Sea was highly suitable for the year-round survival of </w:t>
      </w:r>
      <w:commentRangeStart w:id="1"/>
      <w:r w:rsidDel="00000000" w:rsidR="00000000" w:rsidRPr="00000000">
        <w:rPr>
          <w:rtl w:val="0"/>
        </w:rPr>
        <w:t xml:space="preserve">81% NIS </w:t>
      </w:r>
      <w:commentRangeEnd w:id="1"/>
      <w:r w:rsidDel="00000000" w:rsidR="00000000" w:rsidRPr="00000000">
        <w:commentReference w:id="1"/>
      </w:r>
      <w:r w:rsidDel="00000000" w:rsidR="00000000" w:rsidRPr="00000000">
        <w:rPr>
          <w:rtl w:val="0"/>
        </w:rPr>
        <w:t xml:space="preserve">assessed, but that cold water may limit NIS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w:t>
      </w:r>
      <w:r w:rsidDel="00000000" w:rsidR="00000000" w:rsidRPr="00000000">
        <w:rPr>
          <w:rtl w:val="0"/>
        </w:rPr>
        <w:t xml:space="preserve">in a commercially important Arctic system</w:t>
      </w:r>
      <w:r w:rsidDel="00000000" w:rsidR="00000000" w:rsidRPr="00000000">
        <w:rPr>
          <w:rtl w:val="0"/>
        </w:rPr>
        <w:t xml:space="preserve"> and can inform research on climate change and bioinvasions in other high-latitude marine systems.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b w:val="1"/>
          <w:color w:val="000000"/>
          <w:rtl w:val="0"/>
        </w:rPr>
        <w:t xml:space="preserve">Key words: </w:t>
      </w:r>
      <w:r w:rsidDel="00000000" w:rsidR="00000000" w:rsidRPr="00000000">
        <w:rPr>
          <w:color w:val="000000"/>
          <w:rtl w:val="0"/>
        </w:rPr>
        <w:t xml:space="preserve">Arctic, climate change, physiological thresholds, habitat suitability, biological invasion, non-native species, North Pacific, Alaska, risk assessment</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color w:val="000000"/>
          <w:rtl w:val="0"/>
        </w:rPr>
        <w:t xml:space="preserve">Paper type:</w:t>
      </w:r>
      <w:r w:rsidDel="00000000" w:rsidR="00000000" w:rsidRPr="00000000">
        <w:rPr>
          <w:b w:val="1"/>
          <w:rtl w:val="0"/>
        </w:rPr>
        <w:t xml:space="preserve"> </w:t>
      </w:r>
      <w:r w:rsidDel="00000000" w:rsidR="00000000" w:rsidRPr="00000000">
        <w:rPr>
          <w:rtl w:val="0"/>
        </w:rPr>
        <w:t xml:space="preserve">Primary research</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Introduction</w:t>
      </w:r>
    </w:p>
    <w:p w:rsidR="00000000" w:rsidDel="00000000" w:rsidP="00000000" w:rsidRDefault="00000000" w:rsidRPr="00000000" w14:paraId="00000012">
      <w:pPr>
        <w:ind w:firstLine="720"/>
        <w:rPr/>
      </w:pPr>
      <w:r w:rsidDel="00000000" w:rsidR="00000000" w:rsidRPr="00000000">
        <w:rPr>
          <w:rtl w:val="0"/>
        </w:rPr>
        <w:t xml:space="preserve">Marine non-indigenous species (NIS) are a global concern because of their potential to become invasive and to impact native ecosystems  and commercial fisheries. </w:t>
      </w:r>
      <w:r w:rsidDel="00000000" w:rsidR="00000000" w:rsidRPr="00000000">
        <w:rPr>
          <w:color w:val="000000"/>
          <w:rtl w:val="0"/>
        </w:rPr>
        <w:t xml:space="preserve">This concern is increasing as warming ocean temperatures and marine transport fuel rapid range expansions of NIS around the world</w:t>
      </w:r>
      <w:r w:rsidDel="00000000" w:rsidR="00000000" w:rsidRPr="00000000">
        <w:rPr>
          <w:rtl w:val="0"/>
        </w:rPr>
        <w:t xml:space="preserve"> (Seebens et al. 2017). NIS are transported to new regions primarily through vessels (Ruiz et al. 1997, Molnar et al. 2008); as a result, ports that receive high levels of vessel traffic are more at-risk of biological introductions (Seebens et al. 2013, Lord et al. 2015). This relationship, though not without its nuances (e.g. Verling et al. 2005), is especially true for mid-latitude, saline ports, whose mild water temperatures and salinity levels are well within the thresholds of most marine species. 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establishment of NIS. Suitable temperature and salinity are crucial to the survival and establishment of aquatic species. Values above or below an organism’s physiological threshold can </w:t>
      </w:r>
      <w:r w:rsidDel="00000000" w:rsidR="00000000" w:rsidRPr="00000000">
        <w:rPr>
          <w:rtl w:val="0"/>
        </w:rPr>
        <w:t xml:space="preserve">adversely</w:t>
      </w:r>
      <w:r w:rsidDel="00000000" w:rsidR="00000000" w:rsidRPr="00000000">
        <w:rPr>
          <w:rtl w:val="0"/>
        </w:rPr>
        <w:t xml:space="preserve"> affect behavioral, metabolic, and cellular processes, and values that exceed an organism’s critical thresholds are fatal (Portner 2001, Kassahn et al. 2009). Moreover, because optimal temperature and salinity ranges are typically narrower for reproduction, development, and growth, not all organisms that survive in a new region may not be able to establish self-sustaining populations (Woodin et al. 2013). </w:t>
      </w:r>
    </w:p>
    <w:p w:rsidR="00000000" w:rsidDel="00000000" w:rsidP="00000000" w:rsidRDefault="00000000" w:rsidRPr="00000000" w14:paraId="00000013">
      <w:pPr>
        <w:ind w:firstLine="720"/>
        <w:rPr/>
      </w:pPr>
      <w:r w:rsidDel="00000000" w:rsidR="00000000" w:rsidRPr="00000000">
        <w:rPr>
          <w:rtl w:val="0"/>
        </w:rPr>
        <w:t xml:space="preserve">Compared to most marine ecosystems, Arctic marine ecosystems receive relatively little vessel traffic and have cold water temperatures nearly year-round. These factors have been proposed to explain the low rates of NIS introductions to the Arctic (Ruiz and Hewitt 2009, de Rivera et al. 2011), yet studies have shown that NIS are being transported on vessels from temperate to Arctic regions and are surviving the voyage (Chan et al. 2014, 2016, Ware et al. 2016). Few studies, however, have examined whether ocean temperatures are low enough to limit the survival of NIS and the establishment of self-sustaining populations. Previous studies looking at a small subset of potential NIS found that suitable habitat for survival exists for at least some, but these studies have disagreed as to whether suitable habitat is extensive (de Rivera et al. 2011) or limited (Ware et al. 2016, Goldsmith et al. 2018). Only one study evaluated suitable reproductive habitat for NIS in Arctic systems, and only for a limited number of species (n = 8; Ware et al. 2016).</w:t>
      </w:r>
    </w:p>
    <w:p w:rsidR="00000000" w:rsidDel="00000000" w:rsidP="00000000" w:rsidRDefault="00000000" w:rsidRPr="00000000" w14:paraId="00000014">
      <w:pPr>
        <w:ind w:firstLine="720"/>
        <w:rPr/>
      </w:pPr>
      <w:r w:rsidDel="00000000" w:rsidR="00000000" w:rsidRPr="00000000">
        <w:rPr>
          <w:rtl w:val="0"/>
        </w:rPr>
        <w:t xml:space="preserve">Understanding the factors that limit invasions in the Arctic is increasingly important given the rapid oceanographic and socioeconomic changes that Arctic systems are experiencing. Warming sea temperatures and reductions in sea ice have already facilitated range expansions and introductions to Arctic systems (Reid et al. 2007, Renaud et al. 2015), and models predict that Arctic waters will become even more suitable to invasions over the next century (de Rivera et al. 2011, Ware et al. 2014, 2016). Moreover, reductions in sea ice extent and lengthening of the ice-free season have contributed to an increase in vessel traffic (Miller and Ruiz 2014, Eguíluz et al. 2016), which is expected to increase the number and diversity of organisms transported to Arctic regions.</w:t>
      </w:r>
    </w:p>
    <w:p w:rsidR="00000000" w:rsidDel="00000000" w:rsidP="00000000" w:rsidRDefault="00000000" w:rsidRPr="00000000" w14:paraId="00000015">
      <w:pPr>
        <w:ind w:firstLine="720"/>
        <w:rPr/>
      </w:pPr>
      <w:r w:rsidDel="00000000" w:rsidR="00000000" w:rsidRPr="00000000">
        <w:rPr>
          <w:rtl w:val="0"/>
        </w:rPr>
        <w:t xml:space="preserve">In this paper, we explore whether suitable conditions (temperature and salinity) currently exist for the survival and establishment of NIS in the Bering Sea, and whether predicted ocean warming will facilitate NIS survival and/or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The Bering Sea is a high-latitude marine ecosystem characterized by a strong latitudinal gradient in water temperature and sea ice formation (Stabeno et al. 1999). Since relatively few NIS have been documented in the Bering Sea (Reimer et al. 2017), we predicted that survival and establishment of NIS would be limited under current conditions. Given projections for increased sea temperatures and receding sea ice, we predicted that ocean conditions would become more suitable by mid-century, which would be reflected in an increase in the overall number of NIS capable of surviving and reproducing in the Bering Sea. For NIS already capable of surviving or establishing in the Bering Sea, we predicted increased survival and reproductive duration. </w:t>
      </w:r>
    </w:p>
    <w:p w:rsidR="00000000" w:rsidDel="00000000" w:rsidP="00000000" w:rsidRDefault="00000000" w:rsidRPr="00000000" w14:paraId="00000016">
      <w:pPr>
        <w:pStyle w:val="Heading1"/>
        <w:rPr/>
      </w:pPr>
      <w:r w:rsidDel="00000000" w:rsidR="00000000" w:rsidRPr="00000000">
        <w:rPr>
          <w:rtl w:val="0"/>
        </w:rPr>
        <w:t xml:space="preserve">Materials and methods</w:t>
      </w:r>
    </w:p>
    <w:p w:rsidR="00000000" w:rsidDel="00000000" w:rsidP="00000000" w:rsidRDefault="00000000" w:rsidRPr="00000000" w14:paraId="00000017">
      <w:pPr>
        <w:pStyle w:val="Heading2"/>
        <w:rPr/>
      </w:pPr>
      <w:bookmarkStart w:colFirst="0" w:colLast="0" w:name="_3znysh7" w:id="3"/>
      <w:bookmarkEnd w:id="3"/>
      <w:r w:rsidDel="00000000" w:rsidR="00000000" w:rsidRPr="00000000">
        <w:rPr>
          <w:rtl w:val="0"/>
        </w:rPr>
        <w:t xml:space="preserve">Study area and taxa</w:t>
      </w:r>
    </w:p>
    <w:p w:rsidR="00000000" w:rsidDel="00000000" w:rsidP="00000000" w:rsidRDefault="00000000" w:rsidRPr="00000000" w14:paraId="00000018">
      <w:pPr>
        <w:ind w:firstLine="720"/>
        <w:rPr/>
      </w:pPr>
      <w:bookmarkStart w:colFirst="0" w:colLast="0" w:name="_2et92p0" w:id="4"/>
      <w:bookmarkEnd w:id="4"/>
      <w:r w:rsidDel="00000000" w:rsidR="00000000" w:rsidRPr="00000000">
        <w:rPr>
          <w:rtl w:val="0"/>
        </w:rPr>
        <w:t xml:space="preserve">The Bering Sea lies between the temperate North Pacific Ocean and the Arctic waters of the Chukchi Sea. It spans 14 degrees of latitude and extends more than 1,500 kilometers from Alaska (U.S.) to Russia (Figure 1). The Bering Sea marks a transition zone between arctic and subarctic marine systems. Sea ice forms seasonally in the north, reaching its maximum extent in April, though the location of the ice boundary shifts from year to year (Grebmeier et al. 2006a). It is comprised of a deep-water basin in the southwest, an extensive eastern continental shelf, and a narrow western shelf. The Bering Sea’s eastern shelf has some of the highest levels of marine productivity in the world, supporting a USD $1 billion commercial </w:t>
      </w:r>
      <w:r w:rsidDel="00000000" w:rsidR="00000000" w:rsidRPr="00000000">
        <w:rPr>
          <w:rtl w:val="0"/>
        </w:rPr>
        <w:t xml:space="preserve">fis</w:t>
      </w:r>
      <w:r w:rsidDel="00000000" w:rsidR="00000000" w:rsidRPr="00000000">
        <w:rPr>
          <w:rtl w:val="0"/>
        </w:rPr>
        <w:t xml:space="preserve">hing industry (</w:t>
      </w:r>
      <w:commentRangeStart w:id="2"/>
      <w:r w:rsidDel="00000000" w:rsidR="00000000" w:rsidRPr="00000000">
        <w:rPr>
          <w:rtl w:val="0"/>
        </w:rPr>
        <w:t xml:space="preserve">NMFS 2017</w:t>
      </w:r>
      <w:commentRangeEnd w:id="2"/>
      <w:r w:rsidDel="00000000" w:rsidR="00000000" w:rsidRPr="00000000">
        <w:commentReference w:id="2"/>
      </w:r>
      <w:r w:rsidDel="00000000" w:rsidR="00000000" w:rsidRPr="00000000">
        <w:rPr>
          <w:rtl w:val="0"/>
        </w:rPr>
        <w:t xml:space="preserve">). The Bering Sea is also a hub for international and regional vessel traffic (McGee et al. 2006). To date, only four NIS have been reported in the Bering Sea (Fofonoff et al. 2018): the American shad (</w:t>
      </w:r>
      <w:r w:rsidDel="00000000" w:rsidR="00000000" w:rsidRPr="00000000">
        <w:rPr>
          <w:i w:val="1"/>
          <w:rtl w:val="0"/>
        </w:rPr>
        <w:t xml:space="preserve">Alosa sapidissima</w:t>
      </w:r>
      <w:r w:rsidDel="00000000" w:rsidR="00000000" w:rsidRPr="00000000">
        <w:rPr>
          <w:rtl w:val="0"/>
        </w:rPr>
        <w:t xml:space="preserve"> Wilson, 1811</w:t>
      </w:r>
      <w:r w:rsidDel="00000000" w:rsidR="00000000" w:rsidRPr="00000000">
        <w:rPr>
          <w:rtl w:val="0"/>
        </w:rPr>
        <w:t xml:space="preserve">), the Japanese skeleton shrimp (</w:t>
      </w:r>
      <w:r w:rsidDel="00000000" w:rsidR="00000000" w:rsidRPr="00000000">
        <w:rPr>
          <w:i w:val="1"/>
          <w:rtl w:val="0"/>
        </w:rPr>
        <w:t xml:space="preserve">Caprella mutica </w:t>
      </w:r>
      <w:r w:rsidDel="00000000" w:rsidR="00000000" w:rsidRPr="00000000">
        <w:rPr>
          <w:rtl w:val="0"/>
        </w:rPr>
        <w:t xml:space="preserve">Schurin, 1935), the soft-shell clam (</w:t>
      </w:r>
      <w:r w:rsidDel="00000000" w:rsidR="00000000" w:rsidRPr="00000000">
        <w:rPr>
          <w:i w:val="1"/>
          <w:rtl w:val="0"/>
        </w:rPr>
        <w:t xml:space="preserve">Mya arenaria</w:t>
      </w:r>
      <w:r w:rsidDel="00000000" w:rsidR="00000000" w:rsidRPr="00000000">
        <w:rPr>
          <w:rtl w:val="0"/>
        </w:rPr>
        <w:t xml:space="preserve"> Linnaeus, 1758; see Powers et al. (2006) for a discussion on the history of </w:t>
      </w:r>
      <w:r w:rsidDel="00000000" w:rsidR="00000000" w:rsidRPr="00000000">
        <w:rPr>
          <w:i w:val="1"/>
          <w:rtl w:val="0"/>
        </w:rPr>
        <w:t xml:space="preserve">M. arenaria </w:t>
      </w:r>
      <w:r w:rsidDel="00000000" w:rsidR="00000000" w:rsidRPr="00000000">
        <w:rPr>
          <w:rtl w:val="0"/>
        </w:rPr>
        <w:t xml:space="preserve">in the Bering Sea), and the Atlantic salmon (</w:t>
      </w:r>
      <w:r w:rsidDel="00000000" w:rsidR="00000000" w:rsidRPr="00000000">
        <w:rPr>
          <w:i w:val="1"/>
          <w:rtl w:val="0"/>
        </w:rPr>
        <w:t xml:space="preserve">Salmo salar</w:t>
      </w:r>
      <w:r w:rsidDel="00000000" w:rsidR="00000000" w:rsidRPr="00000000">
        <w:rPr>
          <w:rtl w:val="0"/>
        </w:rPr>
        <w:t xml:space="preserve"> Linnaeus, 1758). Of these, only the Japanese skeleton shrimp</w:t>
      </w:r>
      <w:r w:rsidDel="00000000" w:rsidR="00000000" w:rsidRPr="00000000">
        <w:rPr>
          <w:i w:val="1"/>
          <w:rtl w:val="0"/>
        </w:rPr>
        <w:t xml:space="preserve"> </w:t>
      </w:r>
      <w:r w:rsidDel="00000000" w:rsidR="00000000" w:rsidRPr="00000000">
        <w:rPr>
          <w:rtl w:val="0"/>
        </w:rPr>
        <w:t xml:space="preserve">and the soft-shell clam</w:t>
      </w:r>
      <w:r w:rsidDel="00000000" w:rsidR="00000000" w:rsidRPr="00000000">
        <w:rPr>
          <w:i w:val="1"/>
          <w:rtl w:val="0"/>
        </w:rPr>
        <w:t xml:space="preserve"> </w:t>
      </w:r>
      <w:r w:rsidDel="00000000" w:rsidR="00000000" w:rsidRPr="00000000">
        <w:rPr>
          <w:rtl w:val="0"/>
        </w:rPr>
        <w:t xml:space="preserve">have established self-sustaining populations (Ashton et al. 2008).</w:t>
      </w:r>
    </w:p>
    <w:p w:rsidR="00000000" w:rsidDel="00000000" w:rsidP="00000000" w:rsidRDefault="00000000" w:rsidRPr="00000000" w14:paraId="00000019">
      <w:pPr>
        <w:ind w:firstLine="720"/>
        <w:rPr/>
      </w:pPr>
      <w:r w:rsidDel="00000000" w:rsidR="00000000" w:rsidRPr="00000000">
        <w:rPr>
          <w:rtl w:val="0"/>
        </w:rPr>
        <w:t xml:space="preserve">We selected NIS to include in our analysis based on occurrence records from two national databases: the National Exotic Marine and Estuarine Species Information System (NEMESIS; Fofonoff et al. 2018) and the Nonindigenous Aquatic Species Database (Fuller and Benson 2013). We included NIS that had occurrence records either within the Bering Sea or that have been reported within three marine ecoregions away i.e. up to the </w:t>
      </w:r>
      <w:r w:rsidDel="00000000" w:rsidR="00000000" w:rsidRPr="00000000">
        <w:rPr>
          <w:rtl w:val="0"/>
        </w:rPr>
        <w:t xml:space="preserve">Washington-Oregon border in the east Pacific and up to the Sea of Japan to the west.</w:t>
      </w:r>
      <w:r w:rsidDel="00000000" w:rsidR="00000000" w:rsidRPr="00000000">
        <w:rPr>
          <w:rFonts w:ascii="Gungsuh" w:cs="Gungsuh" w:eastAsia="Gungsuh" w:hAnsi="Gungsuh"/>
          <w:rtl w:val="0"/>
        </w:rPr>
        <w:t xml:space="preserve"> We considered only euhaline taxa that can tolerate salinities ≥30 parts per trillion (ppt) (as per the Venice system of classification, Anonymous 1958). Of the NIS we included, the most common taxonomic groups were Crustacea (</w:t>
      </w:r>
      <w:r w:rsidDel="00000000" w:rsidR="00000000" w:rsidRPr="00000000">
        <w:rPr>
          <w:i w:val="1"/>
          <w:rtl w:val="0"/>
        </w:rPr>
        <w:t xml:space="preserve">n</w:t>
      </w:r>
      <w:r w:rsidDel="00000000" w:rsidR="00000000" w:rsidRPr="00000000">
        <w:rPr>
          <w:rtl w:val="0"/>
        </w:rPr>
        <w:t xml:space="preserve">=15), Mollusca (</w:t>
      </w:r>
      <w:r w:rsidDel="00000000" w:rsidR="00000000" w:rsidRPr="00000000">
        <w:rPr>
          <w:i w:val="1"/>
          <w:rtl w:val="0"/>
        </w:rPr>
        <w:t xml:space="preserve">n</w:t>
      </w:r>
      <w:r w:rsidDel="00000000" w:rsidR="00000000" w:rsidRPr="00000000">
        <w:rPr>
          <w:rtl w:val="0"/>
        </w:rPr>
        <w:t xml:space="preserve">=11), and Tunicata (</w:t>
      </w:r>
      <w:r w:rsidDel="00000000" w:rsidR="00000000" w:rsidRPr="00000000">
        <w:rPr>
          <w:i w:val="1"/>
          <w:rtl w:val="0"/>
        </w:rPr>
        <w:t xml:space="preserve">n</w:t>
      </w:r>
      <w:r w:rsidDel="00000000" w:rsidR="00000000" w:rsidRPr="00000000">
        <w:rPr>
          <w:rtl w:val="0"/>
        </w:rPr>
        <w:t xml:space="preserve">=8). All taxa included have been documented to spread via at least one anthropogenic vector (e.g. ballast water, biofouling, intentional introductions; see Reimer et al. 2017).</w:t>
      </w:r>
    </w:p>
    <w:p w:rsidR="00000000" w:rsidDel="00000000" w:rsidP="00000000" w:rsidRDefault="00000000" w:rsidRPr="00000000" w14:paraId="0000001A">
      <w:pPr>
        <w:pStyle w:val="Heading2"/>
        <w:rPr/>
      </w:pPr>
      <w:r w:rsidDel="00000000" w:rsidR="00000000" w:rsidRPr="00000000">
        <w:rPr>
          <w:rtl w:val="0"/>
        </w:rPr>
        <w:t xml:space="preserve">Modeling suitable conditions</w:t>
      </w:r>
    </w:p>
    <w:p w:rsidR="00000000" w:rsidDel="00000000" w:rsidP="00000000" w:rsidRDefault="00000000" w:rsidRPr="00000000" w14:paraId="0000001B">
      <w:pPr>
        <w:ind w:firstLine="720"/>
        <w:rPr/>
      </w:pPr>
      <w:r w:rsidDel="00000000" w:rsidR="00000000" w:rsidRPr="00000000">
        <w:rPr>
          <w:rtl w:val="0"/>
        </w:rPr>
        <w:t xml:space="preserve">We</w:t>
      </w:r>
      <w:r w:rsidDel="00000000" w:rsidR="00000000" w:rsidRPr="00000000">
        <w:rPr>
          <w:color w:val="000000"/>
          <w:rtl w:val="0"/>
        </w:rPr>
        <w:t xml:space="preserve"> considered the potential for NIS to: a) survive year-round; b) survive for at least one week of the year; and c) reproduce for at least one week of t</w:t>
      </w:r>
      <w:r w:rsidDel="00000000" w:rsidR="00000000" w:rsidRPr="00000000">
        <w:rPr>
          <w:rtl w:val="0"/>
        </w:rPr>
        <w:t xml:space="preserve">he year. </w:t>
      </w:r>
      <w:r w:rsidDel="00000000" w:rsidR="00000000" w:rsidRPr="00000000">
        <w:rPr>
          <w:rtl w:val="0"/>
        </w:rPr>
        <w:t xml:space="preserve">We defined “suitable conditions” as a function of temperature, salinity, and water depth. </w:t>
      </w:r>
      <w:r w:rsidDel="00000000" w:rsidR="00000000" w:rsidRPr="00000000">
        <w:rPr>
          <w:highlight w:val="white"/>
          <w:rtl w:val="0"/>
        </w:rPr>
        <w:t xml:space="preserve">While detailed habitat requirements are unknown for many of the taxa we considered, temperature and salinity thresholds for survival and reproduction were available for many of the taxa we considered. Furthermore, </w:t>
      </w:r>
      <w:r w:rsidDel="00000000" w:rsidR="00000000" w:rsidRPr="00000000">
        <w:rPr>
          <w:rtl w:val="0"/>
        </w:rPr>
        <w:t xml:space="preserve">most NIS inhabit nearshore or otherwise shallow waters (Ruiz et al. 2015) and models specific to the Bering Sea have been built to define ocean temperatures and salinity for both recent timeframes and future predictions (Hermann et al. 2013, 2016).</w:t>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Defining taxa-specific thresholds</w:t>
      </w:r>
    </w:p>
    <w:p w:rsidR="00000000" w:rsidDel="00000000" w:rsidP="00000000" w:rsidRDefault="00000000" w:rsidRPr="00000000" w14:paraId="0000001D">
      <w:pPr>
        <w:ind w:firstLine="720"/>
        <w:rPr>
          <w:color w:val="000000"/>
        </w:rPr>
      </w:pPr>
      <w:r w:rsidDel="00000000" w:rsidR="00000000" w:rsidRPr="00000000">
        <w:rPr>
          <w:rtl w:val="0"/>
        </w:rPr>
        <w:t xml:space="preserve">We obtained taxa-specific temperature (T) and salinity (S) survival thresholds for 42 NIS and T-S reproductive thresholds for 29 NIS reported in peer-reviewed publications, reports, and electronic databases </w:t>
      </w:r>
      <w:r w:rsidDel="00000000" w:rsidR="00000000" w:rsidRPr="00000000">
        <w:rPr>
          <w:highlight w:val="yellow"/>
          <w:rtl w:val="0"/>
        </w:rPr>
        <w:t xml:space="preserve">(Appendix A)</w:t>
      </w:r>
      <w:r w:rsidDel="00000000" w:rsidR="00000000" w:rsidRPr="00000000">
        <w:rPr>
          <w:rtl w:val="0"/>
        </w:rPr>
        <w:t xml:space="preserve">. We prioritized T-S thresholds from experimental or field-based studies, but used thresholds inferred from geographic distributions in the absence of published thresholds. We defined survival thresholds as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sidDel="00000000" w:rsidR="00000000" w:rsidRPr="00000000">
        <w:rPr>
          <w:color w:val="000000"/>
          <w:rtl w:val="0"/>
        </w:rPr>
        <w:t xml:space="preserve">maximum temperature threshold </w:t>
      </w:r>
      <w:r w:rsidDel="00000000" w:rsidR="00000000" w:rsidRPr="00000000">
        <w:rPr>
          <w:rtl w:val="0"/>
        </w:rPr>
        <w:t xml:space="preserve">was reported, </w:t>
      </w:r>
      <w:r w:rsidDel="00000000" w:rsidR="00000000" w:rsidRPr="00000000">
        <w:rPr>
          <w:color w:val="000000"/>
          <w:rtl w:val="0"/>
        </w:rPr>
        <w:t xml:space="preserve">we assigned an arbitrary maximum temperature value of +999 to ensure its inclusion in our model analyses.</w:t>
      </w:r>
      <w:r w:rsidDel="00000000" w:rsidR="00000000" w:rsidRPr="00000000">
        <w:rPr>
          <w:rtl w:val="0"/>
        </w:rPr>
        <w:t xml:space="preserve"> For taxa that had been reported from marine ecoregions whose salinities were comparable to those of the Bering Sea, but for which no </w:t>
      </w:r>
      <w:r w:rsidDel="00000000" w:rsidR="00000000" w:rsidRPr="00000000">
        <w:rPr>
          <w:color w:val="000000"/>
          <w:rtl w:val="0"/>
        </w:rPr>
        <w:t xml:space="preserve">salinity thresholds were </w:t>
      </w:r>
      <w:r w:rsidDel="00000000" w:rsidR="00000000" w:rsidRPr="00000000">
        <w:rPr>
          <w:rtl w:val="0"/>
        </w:rPr>
        <w:t xml:space="preserve">reported</w:t>
      </w:r>
      <w:r w:rsidDel="00000000" w:rsidR="00000000" w:rsidRPr="00000000">
        <w:rPr>
          <w:color w:val="000000"/>
          <w:rtl w:val="0"/>
        </w:rPr>
        <w:t xml:space="preserve">, we set </w:t>
      </w:r>
      <w:r w:rsidDel="00000000" w:rsidR="00000000" w:rsidRPr="00000000">
        <w:rPr>
          <w:rtl w:val="0"/>
        </w:rPr>
        <w:t xml:space="preserve">a</w:t>
      </w:r>
      <w:r w:rsidDel="00000000" w:rsidR="00000000" w:rsidRPr="00000000">
        <w:rPr>
          <w:color w:val="000000"/>
          <w:rtl w:val="0"/>
        </w:rPr>
        <w:t xml:space="preserve"> salinity range to average seawater values (31 to 35 ppt), which would confer salinity survival to 98.8% of the Bering Sea shelf.</w:t>
      </w:r>
    </w:p>
    <w:p w:rsidR="00000000" w:rsidDel="00000000" w:rsidP="00000000" w:rsidRDefault="00000000" w:rsidRPr="00000000" w14:paraId="0000001E">
      <w:pPr>
        <w:pStyle w:val="Heading2"/>
        <w:rPr/>
      </w:pPr>
      <w:bookmarkStart w:colFirst="0" w:colLast="0" w:name="_tyjcwt" w:id="5"/>
      <w:bookmarkEnd w:id="5"/>
      <w:r w:rsidDel="00000000" w:rsidR="00000000" w:rsidRPr="00000000">
        <w:rPr>
          <w:rtl w:val="0"/>
        </w:rPr>
        <w:t xml:space="preserve">Defining temperature and salinity of the Bering Sea</w:t>
      </w:r>
    </w:p>
    <w:p w:rsidR="00000000" w:rsidDel="00000000" w:rsidP="00000000" w:rsidRDefault="00000000" w:rsidRPr="00000000" w14:paraId="0000001F">
      <w:pPr>
        <w:ind w:firstLine="720"/>
        <w:rPr/>
      </w:pPr>
      <w:bookmarkStart w:colFirst="0" w:colLast="0" w:name="_3dy6vkm" w:id="6"/>
      <w:bookmarkEnd w:id="6"/>
      <w:r w:rsidDel="00000000" w:rsidR="00000000" w:rsidRPr="00000000">
        <w:rPr>
          <w:rtl w:val="0"/>
        </w:rPr>
        <w:t xml:space="preserve">We derived T-S values of the Bering Sea from three Regional Ocean Modeling Systems (ROMS) developed by NOAA’s Pacific Marine Environmental Laboratory (PMEL; Hermann et al. 2013, 2016). Each ROMS was generated by downscaling one of three general circulation models (GCMs): 1) CGCM3-t47, 2) ECHO-G, and 3) MIROC3.2, which were chosen for their ability to satisfactorily predict observed conditions in the Bering Sea and the northeastern Pacific (Wang et al. 2010, Hermann et al. 2016). ROMS outputs provide weekly values of temperature and salinity with a 6-nautical mile (NM) spatial resolution and for </w:t>
      </w:r>
      <w:r w:rsidDel="00000000" w:rsidR="00000000" w:rsidRPr="00000000">
        <w:rPr>
          <w:rtl w:val="0"/>
        </w:rPr>
        <w:t xml:space="preserve">1</w:t>
      </w:r>
      <w:r w:rsidDel="00000000" w:rsidR="00000000" w:rsidRPr="00000000">
        <w:rPr>
          <w:rtl w:val="0"/>
        </w:rPr>
        <w:t xml:space="preserve">6 vertical depth levels (Hermann et al. 2016). T-S values are available for the entire Bering Sea; however, given the coastal affinities of most NIS, </w:t>
      </w:r>
      <w:r w:rsidDel="00000000" w:rsidR="00000000" w:rsidRPr="00000000">
        <w:rPr>
          <w:color w:val="000000"/>
          <w:rtl w:val="0"/>
        </w:rPr>
        <w:t xml:space="preserve">we restricted our analyses to the continental shelves i.e. waters with total depths &lt; 200 meters (m). Because temperature and salinity change with depth, T-S values are available for several water depth intervals (roughly every 10 m up to 300 m; Hermann et al. 2016). W</w:t>
      </w:r>
      <w:r w:rsidDel="00000000" w:rsidR="00000000" w:rsidRPr="00000000">
        <w:rPr>
          <w:rtl w:val="0"/>
        </w:rPr>
        <w:t xml:space="preserve">e restricted our analyses to the upper stratum of the water column (depths up to 40 m) and collapsed the depth dimension for each pixel into a single value by taking the maximum T-S values.</w:t>
      </w:r>
    </w:p>
    <w:p w:rsidR="00000000" w:rsidDel="00000000" w:rsidP="00000000" w:rsidRDefault="00000000" w:rsidRPr="00000000" w14:paraId="00000020">
      <w:pPr>
        <w:ind w:firstLine="720"/>
        <w:rPr/>
      </w:pPr>
      <w:r w:rsidDel="00000000" w:rsidR="00000000" w:rsidRPr="00000000">
        <w:rPr>
          <w:rtl w:val="0"/>
        </w:rPr>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Del="00000000" w:rsidR="00000000" w:rsidRPr="00000000">
        <w:rPr>
          <w:color w:val="000000"/>
          <w:rtl w:val="0"/>
        </w:rPr>
        <w:t xml:space="preserve">were based on the A1B emissions scenario from the Intergovernmental Panel on Climate Change (IPCC) Fourth Assessment Report (Nakićenović et al. 2000). Compared to other scenarios, the A1B scenario implies moderate greenhouse forcing mitigation</w:t>
      </w:r>
      <w:r w:rsidDel="00000000" w:rsidR="00000000" w:rsidRPr="00000000">
        <w:rPr>
          <w:rtl w:val="0"/>
        </w:rPr>
        <w:t xml:space="preserve">; h</w:t>
      </w:r>
      <w:r w:rsidDel="00000000" w:rsidR="00000000" w:rsidRPr="00000000">
        <w:rPr>
          <w:color w:val="000000"/>
          <w:rtl w:val="0"/>
        </w:rPr>
        <w:t xml:space="preserve">owever, because all </w:t>
      </w:r>
      <w:r w:rsidDel="00000000" w:rsidR="00000000" w:rsidRPr="00000000">
        <w:rPr>
          <w:rtl w:val="0"/>
        </w:rPr>
        <w:t xml:space="preserve">scenarios generally track each other in the near-term, results from A1B GCMs do not differ substantially from other emission scenarios over the length of our study period (2003-2039; </w:t>
      </w:r>
      <w:r w:rsidDel="00000000" w:rsidR="00000000" w:rsidRPr="00000000">
        <w:rPr>
          <w:color w:val="222222"/>
          <w:rtl w:val="0"/>
        </w:rPr>
        <w:t xml:space="preserve">Nakićenović et al. 2000</w:t>
      </w:r>
      <w:r w:rsidDel="00000000" w:rsidR="00000000" w:rsidRPr="00000000">
        <w:rPr>
          <w:rtl w:val="0"/>
        </w:rPr>
        <w:t xml:space="preserve">).</w:t>
      </w:r>
    </w:p>
    <w:p w:rsidR="00000000" w:rsidDel="00000000" w:rsidP="00000000" w:rsidRDefault="00000000" w:rsidRPr="00000000" w14:paraId="00000021">
      <w:pPr>
        <w:pStyle w:val="Heading2"/>
        <w:rPr/>
      </w:pPr>
      <w:r w:rsidDel="00000000" w:rsidR="00000000" w:rsidRPr="00000000">
        <w:rPr>
          <w:rtl w:val="0"/>
        </w:rPr>
        <w:t xml:space="preserve">Analyzing potential for survival and reproduction</w:t>
      </w:r>
    </w:p>
    <w:p w:rsidR="00000000" w:rsidDel="00000000" w:rsidP="00000000" w:rsidRDefault="00000000" w:rsidRPr="00000000" w14:paraId="00000022">
      <w:pPr>
        <w:rPr/>
      </w:pPr>
      <w:r w:rsidDel="00000000" w:rsidR="00000000" w:rsidRPr="00000000">
        <w:rPr>
          <w:rtl w:val="0"/>
        </w:rPr>
        <w:t xml:space="preserve">We analyzed whether suitable conditions were available for each of the following categories: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Year-round survival: for each taxon, we defined a 6</w:t>
      </w:r>
      <w:r w:rsidDel="00000000" w:rsidR="00000000" w:rsidRPr="00000000">
        <w:rPr>
          <w:rtl w:val="0"/>
        </w:rPr>
        <w:t xml:space="preserve"> NM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conditions to shift in pixel-space from one week to the next. We summarized results across taxa by summing mean weekly survival values for each pixel and study period. Pixel values can therefore range from zero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 weeks × 42 taxa).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Suitability categories were analyzed separately for each ROMS, but final results were averaged across all three ROMS. All analyses were conducted in R version 3.3.2 (R Core Team 2015) with support from the following packages: doSNOW, dplyr, ggplot2, ncdf4, maptools, plyr, rgdal, raster, rasterVis, rgeos, sp, viridis.</w:t>
      </w:r>
    </w:p>
    <w:p w:rsidR="00000000" w:rsidDel="00000000" w:rsidP="00000000" w:rsidRDefault="00000000" w:rsidRPr="00000000" w14:paraId="00000027">
      <w:pPr>
        <w:pStyle w:val="Heading2"/>
        <w:rPr/>
      </w:pPr>
      <w:bookmarkStart w:colFirst="0" w:colLast="0" w:name="_1t3h5sf" w:id="7"/>
      <w:bookmarkEnd w:id="7"/>
      <w:r w:rsidDel="00000000" w:rsidR="00000000" w:rsidRPr="00000000">
        <w:rPr>
          <w:rtl w:val="0"/>
        </w:rPr>
        <w:t xml:space="preserve">Vessel traffic</w:t>
      </w:r>
    </w:p>
    <w:p w:rsidR="00000000" w:rsidDel="00000000" w:rsidP="00000000" w:rsidRDefault="00000000" w:rsidRPr="00000000" w14:paraId="00000028">
      <w:pPr>
        <w:ind w:firstLine="720"/>
        <w:rPr/>
      </w:pPr>
      <w:r w:rsidDel="00000000" w:rsidR="00000000" w:rsidRPr="00000000">
        <w:rPr>
          <w:rtl w:val="0"/>
        </w:rPr>
        <w:t xml:space="preserve">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rsidR="00000000" w:rsidDel="00000000" w:rsidP="00000000" w:rsidRDefault="00000000" w:rsidRPr="00000000" w14:paraId="00000029">
      <w:pPr>
        <w:ind w:firstLine="720"/>
        <w:rPr/>
      </w:pPr>
      <w:r w:rsidDel="00000000" w:rsidR="00000000" w:rsidRPr="00000000">
        <w:rPr>
          <w:rtl w:val="0"/>
        </w:rP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sidDel="00000000" w:rsidR="00000000" w:rsidRPr="00000000">
        <w:rPr>
          <w:color w:val="000000"/>
          <w:rtl w:val="0"/>
        </w:rPr>
        <w:t xml:space="preserve">or Southeast Alaska (SEAK). Source ports with fewer than five report</w:t>
      </w:r>
      <w:r w:rsidDel="00000000" w:rsidR="00000000" w:rsidRPr="00000000">
        <w:rPr>
          <w:rtl w:val="0"/>
        </w:rPr>
        <w:t xml:space="preserve">ed </w:t>
      </w:r>
      <w:r w:rsidDel="00000000" w:rsidR="00000000" w:rsidRPr="00000000">
        <w:rPr>
          <w:color w:val="000000"/>
          <w:rtl w:val="0"/>
        </w:rPr>
        <w:t xml:space="preserve">trips were binned in a group labeled “Other”. </w:t>
      </w:r>
      <w:r w:rsidDel="00000000" w:rsidR="00000000" w:rsidRPr="00000000">
        <w:rPr>
          <w:rtl w:val="0"/>
        </w:rPr>
        <w:t xml:space="preserve">Records without a port name were removed (</w:t>
      </w:r>
      <w:r w:rsidDel="00000000" w:rsidR="00000000" w:rsidRPr="00000000">
        <w:rPr>
          <w:i w:val="1"/>
          <w:rtl w:val="0"/>
        </w:rPr>
        <w:t xml:space="preserve">n</w:t>
      </w:r>
      <w:r w:rsidDel="00000000" w:rsidR="00000000" w:rsidRPr="00000000">
        <w:rPr>
          <w:rFonts w:ascii="Gungsuh" w:cs="Gungsuh" w:eastAsia="Gungsuh" w:hAnsi="Gungsuh"/>
          <w:rtl w:val="0"/>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w:t>
      </w:r>
      <w:r w:rsidDel="00000000" w:rsidR="00000000" w:rsidRPr="00000000">
        <w:rPr>
          <w:rtl w:val="0"/>
        </w:rPr>
        <w:t xml:space="preserve"> 4,133</w:t>
      </w:r>
      <w:r w:rsidDel="00000000" w:rsidR="00000000" w:rsidRPr="00000000">
        <w:rPr>
          <w:rtl w:val="0"/>
        </w:rPr>
        <w:t xml:space="preserve"> trips by 566 vessels during this time. Port connections with fewer than three different vessels were omitted according to confidentiality rules, and discharge reports that did not include valid source locations were omitted from the analyses.</w:t>
      </w:r>
    </w:p>
    <w:p w:rsidR="00000000" w:rsidDel="00000000" w:rsidP="00000000" w:rsidRDefault="00000000" w:rsidRPr="00000000" w14:paraId="0000002A">
      <w:pPr>
        <w:ind w:firstLine="720"/>
        <w:rPr/>
      </w:pPr>
      <w:r w:rsidDel="00000000" w:rsidR="00000000" w:rsidRPr="00000000">
        <w:rPr>
          <w:rtl w:val="0"/>
        </w:rPr>
        <w:t xml:space="preserve">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rsidR="00000000" w:rsidDel="00000000" w:rsidP="00000000" w:rsidRDefault="00000000" w:rsidRPr="00000000" w14:paraId="0000002B">
      <w:pPr>
        <w:pStyle w:val="Heading1"/>
        <w:rPr/>
      </w:pPr>
      <w:r w:rsidDel="00000000" w:rsidR="00000000" w:rsidRPr="00000000">
        <w:rPr>
          <w:rtl w:val="0"/>
        </w:rPr>
        <w:t xml:space="preserve">Results </w:t>
      </w:r>
    </w:p>
    <w:p w:rsidR="00000000" w:rsidDel="00000000" w:rsidP="00000000" w:rsidRDefault="00000000" w:rsidRPr="00000000" w14:paraId="0000002C">
      <w:pPr>
        <w:ind w:firstLine="720"/>
        <w:rPr>
          <w:color w:val="ff0000"/>
        </w:rPr>
      </w:pPr>
      <w:r w:rsidDel="00000000" w:rsidR="00000000" w:rsidRPr="00000000">
        <w:rPr>
          <w:rtl w:val="0"/>
        </w:rPr>
        <w:t xml:space="preserve">When averaged across the three ROMS for the recent (2003-2012) study period, minimum water temperatures ranged from -</w:t>
      </w:r>
      <w:r w:rsidDel="00000000" w:rsidR="00000000" w:rsidRPr="00000000">
        <w:rPr>
          <w:rtl w:val="0"/>
        </w:rPr>
        <w:t xml:space="preserve">2.6</w:t>
      </w:r>
      <w:r w:rsidDel="00000000" w:rsidR="00000000" w:rsidRPr="00000000">
        <w:rPr>
          <w:rtl w:val="0"/>
        </w:rPr>
        <w:t xml:space="preserve">°C to +4.2°C, and maximum water temperatures ranged from +3.8°C to +16.3°C. Mid-century (2030-2039) models predicted minimum water temperatures between -2.5°C and +4.8°C, and maximum temperatures between +5.42°C and +18.6°C (see also Hermann et al. 2016; note that reference acknowledges a ‘cold-bias’ in model results). Minimum survival temperatures for the 42 NIS assessed ranged from -2°C to +10°C </w:t>
      </w:r>
      <w:r w:rsidDel="00000000" w:rsidR="00000000" w:rsidRPr="00000000">
        <w:rPr>
          <w:highlight w:val="yellow"/>
          <w:rtl w:val="0"/>
        </w:rPr>
        <w:t xml:space="preserve">(Appendix A)</w:t>
      </w:r>
      <w:r w:rsidDel="00000000" w:rsidR="00000000" w:rsidRPr="00000000">
        <w:rPr>
          <w:rFonts w:ascii="Gungsuh" w:cs="Gungsuh" w:eastAsia="Gungsuh" w:hAnsi="Gungsuh"/>
          <w:rtl w:val="0"/>
        </w:rPr>
        <w:t xml:space="preserve">. Nineteen taxa had estimated minimum survival thresholds below 0°C, while 13 taxa had minimum survival thresholds ≥1°C (Appendix A).</w:t>
      </w:r>
      <w:r w:rsidDel="00000000" w:rsidR="00000000" w:rsidRPr="00000000">
        <w:rPr>
          <w:rtl w:val="0"/>
        </w:rPr>
      </w:r>
    </w:p>
    <w:p w:rsidR="00000000" w:rsidDel="00000000" w:rsidP="00000000" w:rsidRDefault="00000000" w:rsidRPr="00000000" w14:paraId="0000002D">
      <w:pPr>
        <w:pStyle w:val="Heading2"/>
        <w:rPr>
          <w:highlight w:val="white"/>
        </w:rPr>
      </w:pPr>
      <w:r w:rsidDel="00000000" w:rsidR="00000000" w:rsidRPr="00000000">
        <w:rPr>
          <w:highlight w:val="white"/>
          <w:rtl w:val="0"/>
        </w:rPr>
        <w:t xml:space="preserve">Year-round Survival</w:t>
      </w:r>
    </w:p>
    <w:p w:rsidR="00000000" w:rsidDel="00000000" w:rsidP="00000000" w:rsidRDefault="00000000" w:rsidRPr="00000000" w14:paraId="0000002E">
      <w:pPr>
        <w:ind w:firstLine="720"/>
        <w:rPr/>
      </w:pPr>
      <w:r w:rsidDel="00000000" w:rsidR="00000000" w:rsidRPr="00000000">
        <w:rPr>
          <w:rtl w:val="0"/>
        </w:rPr>
        <w:t xml:space="preserve">For the recent (2003-2012) study period, all models predicted that suitable conditions existed for a median of 10 NIS per pixel. The maximum number of taxa with suitable conditions varied by model </w:t>
      </w:r>
      <w:r w:rsidDel="00000000" w:rsidR="00000000" w:rsidRPr="00000000">
        <w:rPr>
          <w:highlight w:val="yellow"/>
          <w:rtl w:val="0"/>
        </w:rPr>
        <w:t xml:space="preserve">(Supplementary Figure ###)</w:t>
      </w:r>
      <w:r w:rsidDel="00000000" w:rsidR="00000000" w:rsidRPr="00000000">
        <w:rPr>
          <w:rtl w:val="0"/>
        </w:rPr>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Del="00000000" w:rsidR="00000000" w:rsidRPr="00000000">
        <w:rPr>
          <w:highlight w:val="white"/>
          <w:rtl w:val="0"/>
        </w:rPr>
        <w:t xml:space="preserve"> coastlines of the Aleutian Islands and western Bristol Bay </w:t>
      </w:r>
      <w:r w:rsidDel="00000000" w:rsidR="00000000" w:rsidRPr="00000000">
        <w:rPr>
          <w:rtl w:val="0"/>
        </w:rPr>
        <w:t xml:space="preserve">(</w:t>
      </w:r>
      <w:r w:rsidDel="00000000" w:rsidR="00000000" w:rsidRPr="00000000">
        <w:rPr>
          <w:highlight w:val="yellow"/>
          <w:rtl w:val="0"/>
        </w:rPr>
        <w:t xml:space="preserve">Figure 2</w:t>
      </w:r>
      <w:r w:rsidDel="00000000" w:rsidR="00000000" w:rsidRPr="00000000">
        <w:rPr>
          <w:rFonts w:ascii="Gungsuh" w:cs="Gungsuh" w:eastAsia="Gungsuh" w:hAnsi="Gungsuh"/>
          <w:rtl w:val="0"/>
        </w:rPr>
        <w:t xml:space="preserve">). The minimum number of taxa with suitable conditions predicted by all models was zero. Areas that were inhospitable for all taxa included northern Norton Sound (≥63.7°N) and the northern Gulf of Anadyr (≥65.0°N). The ECHO-G and CGCM3-t47 also predicted a continuous area without any suitable conditions along the coastline of the Yukon-Kuskokwim Delta from Norton Sound south to Kuskokwim Bay </w:t>
      </w:r>
      <w:r w:rsidDel="00000000" w:rsidR="00000000" w:rsidRPr="00000000">
        <w:rPr>
          <w:highlight w:val="yellow"/>
          <w:rtl w:val="0"/>
        </w:rPr>
        <w:t xml:space="preserve">(Supplementary Figure ##)</w:t>
      </w:r>
      <w:r w:rsidDel="00000000" w:rsidR="00000000" w:rsidRPr="00000000">
        <w:rPr>
          <w:rtl w:val="0"/>
        </w:rPr>
        <w:t xml:space="preserve">. </w:t>
      </w:r>
    </w:p>
    <w:p w:rsidR="00000000" w:rsidDel="00000000" w:rsidP="00000000" w:rsidRDefault="00000000" w:rsidRPr="00000000" w14:paraId="0000002F">
      <w:pPr>
        <w:ind w:firstLine="720"/>
        <w:rPr/>
      </w:pPr>
      <w:r w:rsidDel="00000000" w:rsidR="00000000" w:rsidRPr="00000000">
        <w:rPr>
          <w:rtl w:val="0"/>
        </w:rPr>
        <w:t xml:space="preserve">Under mid-century (2030-2039) conditions, the CGCM3-t47 and the MIROC3.2 models predicted that the Bering Sea would become more suitable for NIS survival, both in terms of NIS richness and in terms of spatial area. The median number of taxa per pixel increased from 10 taxa per pixel to 11 taxa/pixel for the MIROC3.2 model and 12 taxa/pixel for the CGCM3-t47 model. Moreover, the maximum number of taxa with suitable conditions increased by one for both the MIROC3.2 and the CGCM3-t47 models to a maximum of 35 and 36 NIS, respectively. The ECHO-G model did not predict any change in these values compared to recent predictions. With respect to area, the CGCM3-t47 model predicted 694 pixels would be suitable for fewer taxa by mid-century, </w:t>
      </w:r>
      <w:r w:rsidDel="00000000" w:rsidR="00000000" w:rsidRPr="00000000">
        <w:rPr>
          <w:rtl w:val="0"/>
        </w:rPr>
        <w:t xml:space="preserve">6,199 </w:t>
      </w:r>
      <w:r w:rsidDel="00000000" w:rsidR="00000000" w:rsidRPr="00000000">
        <w:rPr>
          <w:rtl w:val="0"/>
        </w:rPr>
        <w:t xml:space="preserve">would be suitable for more taxa, and 3,331 would be suitable for the same number of taxa. The MIROC3.2 model predicted a similar overall increase in suitable area: 378 pixels were predicted to become suitable for fewer taxa, 5,437 would be suitable for more taxa, and 4,409 would be suitable for the same number of taxa. The ECHO-G model predicted that most pixels (5,777) would be suitable for the same number of taxa under both study periods. Nevertheless, it predicted that 3,808 pixels would be suitable for more taxa, whereas only 639 pixels would be suitable for fewer taxa under mid-century conditions. 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w:t>
      </w:r>
      <w:r w:rsidDel="00000000" w:rsidR="00000000" w:rsidRPr="00000000">
        <w:rPr>
          <w:rtl w:val="0"/>
        </w:rPr>
        <w:t xml:space="preserve"> each pixel has an area of 36 NM, these values represent an additional area of ~635,600 sq. km. (185,328 NM) shifting from unsuitable to suitable conditions by 2039, while only ~70,400 sq. km. (20,523 NM) would shift to becoming less suitable over the same time period.</w:t>
      </w:r>
      <w:r w:rsidDel="00000000" w:rsidR="00000000" w:rsidRPr="00000000">
        <w:rPr>
          <w:rtl w:val="0"/>
        </w:rPr>
        <w:t xml:space="preserve"> </w:t>
      </w:r>
      <w:r w:rsidDel="00000000" w:rsidR="00000000" w:rsidRPr="00000000">
        <w:rPr>
          <w:rtl w:val="0"/>
        </w:rPr>
        <w:t xml:space="preserve">Regions</w:t>
      </w:r>
      <w:r w:rsidDel="00000000" w:rsidR="00000000" w:rsidRPr="00000000">
        <w:rPr>
          <w:rtl w:val="0"/>
        </w:rPr>
        <w:t xml:space="preserve"> </w:t>
      </w:r>
      <w:r w:rsidDel="00000000" w:rsidR="00000000" w:rsidRPr="00000000">
        <w:rPr>
          <w:rtl w:val="0"/>
        </w:rPr>
        <w:t xml:space="preserve">between 57°N and 59°N are expected to experience the greatest increases in NIS suitability </w:t>
      </w:r>
      <w:r w:rsidDel="00000000" w:rsidR="00000000" w:rsidRPr="00000000">
        <w:rPr>
          <w:highlight w:val="yellow"/>
          <w:rtl w:val="0"/>
        </w:rPr>
        <w:t xml:space="preserve">(Supplementary Figure ###)</w:t>
      </w:r>
      <w:r w:rsidDel="00000000" w:rsidR="00000000" w:rsidRPr="00000000">
        <w:rPr>
          <w:rtl w:val="0"/>
        </w:rPr>
        <w:t xml:space="preserve">. When averaged across the three models, an additional 16 taxa are expected to find suitable conditions by 2039 </w:t>
      </w:r>
      <w:r w:rsidDel="00000000" w:rsidR="00000000" w:rsidRPr="00000000">
        <w:rPr>
          <w:highlight w:val="yellow"/>
          <w:rtl w:val="0"/>
        </w:rPr>
        <w:t xml:space="preserve">(Supplementary Figure ###)</w:t>
      </w:r>
      <w:r w:rsidDel="00000000" w:rsidR="00000000" w:rsidRPr="00000000">
        <w:rPr>
          <w:rtl w:val="0"/>
        </w:rPr>
        <w:t xml:space="preserve">. </w:t>
      </w:r>
    </w:p>
    <w:p w:rsidR="00000000" w:rsidDel="00000000" w:rsidP="00000000" w:rsidRDefault="00000000" w:rsidRPr="00000000" w14:paraId="00000030">
      <w:pPr>
        <w:pStyle w:val="Heading2"/>
        <w:rPr/>
      </w:pPr>
      <w:r w:rsidDel="00000000" w:rsidR="00000000" w:rsidRPr="00000000">
        <w:rPr>
          <w:rtl w:val="0"/>
        </w:rPr>
        <w:t xml:space="preserve">Weekly Survival</w:t>
      </w:r>
    </w:p>
    <w:p w:rsidR="00000000" w:rsidDel="00000000" w:rsidP="00000000" w:rsidRDefault="00000000" w:rsidRPr="00000000" w14:paraId="00000031">
      <w:pPr>
        <w:ind w:firstLine="720"/>
        <w:rPr/>
      </w:pPr>
      <w:r w:rsidDel="00000000" w:rsidR="00000000" w:rsidRPr="00000000">
        <w:rPr>
          <w:rtl w:val="0"/>
        </w:rPr>
        <w:t xml:space="preserve">We found  a seasonal pattern of survival suitability that was consistent across latitudes and study periods. In the first third of the year (weeks 1 to 17), survival conditions were present only for NIS whose </w:t>
      </w:r>
      <w:r w:rsidDel="00000000" w:rsidR="00000000" w:rsidRPr="00000000">
        <w:rPr>
          <w:rtl w:val="0"/>
        </w:rPr>
        <w:t xml:space="preserve">survival</w:t>
      </w:r>
      <w:r w:rsidDel="00000000" w:rsidR="00000000" w:rsidRPr="00000000">
        <w:rPr>
          <w:rtl w:val="0"/>
        </w:rPr>
        <w:t xml:space="preserve"> thresholds allowed year-round survival (</w:t>
      </w:r>
      <w:r w:rsidDel="00000000" w:rsidR="00000000" w:rsidRPr="00000000">
        <w:rPr>
          <w:highlight w:val="yellow"/>
          <w:rtl w:val="0"/>
        </w:rPr>
        <w:t xml:space="preserve">Figure 3</w:t>
      </w:r>
      <w:r w:rsidDel="00000000" w:rsidR="00000000" w:rsidRPr="00000000">
        <w:rPr>
          <w:rtl w:val="0"/>
        </w:rPr>
        <w:t xml:space="preserve">). In the second third of the year (weeks 17 to 34), conditions rapidly became suitable for all or nearly all NIS. The number of NIS that could survive gradually declined in the last third of the year </w:t>
      </w:r>
      <w:r w:rsidDel="00000000" w:rsidR="00000000" w:rsidRPr="00000000">
        <w:rPr>
          <w:highlight w:val="yellow"/>
          <w:rtl w:val="0"/>
        </w:rPr>
        <w:t xml:space="preserve">(Figure 3)</w:t>
      </w:r>
      <w:r w:rsidDel="00000000" w:rsidR="00000000" w:rsidRPr="00000000">
        <w:rPr>
          <w:rtl w:val="0"/>
        </w:rPr>
        <w:t xml:space="preserve">. </w:t>
      </w:r>
    </w:p>
    <w:p w:rsidR="00000000" w:rsidDel="00000000" w:rsidP="00000000" w:rsidRDefault="00000000" w:rsidRPr="00000000" w14:paraId="00000032">
      <w:pPr>
        <w:ind w:firstLine="720"/>
        <w:rPr/>
      </w:pPr>
      <w:r w:rsidDel="00000000" w:rsidR="00000000" w:rsidRPr="00000000">
        <w:rPr>
          <w:rtl w:val="0"/>
        </w:rPr>
        <w:t xml:space="preserve">This pattern was similar under both recent and mid-century study periods, though mid-century conditions predict a lengthening of the highly suitable, species-rich summer season. The number of consecutive weeks that can support additional taxa increased from a minimum of 11 to 14 weeks. This period of increasing suitability began at the end of April (week 17) and continued until either the beginning of July (week 27; recent study period) or early August (week 30; mid-century). Mid-century models also </w:t>
      </w:r>
      <w:r w:rsidDel="00000000" w:rsidR="00000000" w:rsidRPr="00000000">
        <w:rPr>
          <w:rtl w:val="0"/>
        </w:rPr>
        <w:t xml:space="preserve">predicted</w:t>
      </w:r>
      <w:r w:rsidDel="00000000" w:rsidR="00000000" w:rsidRPr="00000000">
        <w:rPr>
          <w:rtl w:val="0"/>
        </w:rPr>
        <w:t xml:space="preserve"> that conditions in mid- to late winter would be suitable for a larger number of taxa than recent conditions </w:t>
      </w:r>
      <w:r w:rsidDel="00000000" w:rsidR="00000000" w:rsidRPr="00000000">
        <w:rPr>
          <w:highlight w:val="yellow"/>
          <w:rtl w:val="0"/>
        </w:rPr>
        <w:t xml:space="preserve">(Figure 3)</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t xml:space="preserve">The latitudinal gradient we observed in year-round survival was also evident when considering survival on a weekly basis. In general, southern latitudes had conditions to support a greater number of taxa and, for taxa without year-round survival, conditions were suitable for a greater number of weeks than northern latitudes </w:t>
      </w:r>
      <w:r w:rsidDel="00000000" w:rsidR="00000000" w:rsidRPr="00000000">
        <w:rPr>
          <w:highlight w:val="yellow"/>
          <w:rtl w:val="0"/>
        </w:rPr>
        <w:t xml:space="preserve">(Figure 3)</w:t>
      </w:r>
      <w:r w:rsidDel="00000000" w:rsidR="00000000" w:rsidRPr="00000000">
        <w:rPr>
          <w:rtl w:val="0"/>
        </w:rPr>
        <w:t xml:space="preserve">. Pixels between 52°N and 53°N supported the most taxa year-round, equivalent to the minimum number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 </w:t>
      </w:r>
    </w:p>
    <w:p w:rsidR="00000000" w:rsidDel="00000000" w:rsidP="00000000" w:rsidRDefault="00000000" w:rsidRPr="00000000" w14:paraId="00000034">
      <w:pPr>
        <w:pStyle w:val="Heading2"/>
        <w:rPr>
          <w:highlight w:val="white"/>
        </w:rPr>
      </w:pPr>
      <w:r w:rsidDel="00000000" w:rsidR="00000000" w:rsidRPr="00000000">
        <w:rPr>
          <w:highlight w:val="white"/>
          <w:rtl w:val="0"/>
        </w:rPr>
        <w:t xml:space="preserve">Reproduction and establishment</w:t>
      </w:r>
    </w:p>
    <w:p w:rsidR="00000000" w:rsidDel="00000000" w:rsidP="00000000" w:rsidRDefault="00000000" w:rsidRPr="00000000" w14:paraId="00000035">
      <w:pPr>
        <w:ind w:firstLine="720"/>
        <w:rPr/>
      </w:pPr>
      <w:r w:rsidDel="00000000" w:rsidR="00000000" w:rsidRPr="00000000">
        <w:rPr>
          <w:rtl w:val="0"/>
        </w:rPr>
        <w:t xml:space="preserve">Through our literature search, we identified reproductive temperature and salinity thresholds for 29 NIS. Areas that were highly suitable for NIS reproduction were in the southern Bering Sea, as well as further north along coastlines of the southern Seward Peninsula and in Norton Sound (64°N; </w:t>
      </w:r>
      <w:r w:rsidDel="00000000" w:rsidR="00000000" w:rsidRPr="00000000">
        <w:rPr>
          <w:highlight w:val="yellow"/>
          <w:rtl w:val="0"/>
        </w:rPr>
        <w:t xml:space="preserve">Supplementary Figure ###</w:t>
      </w:r>
      <w:r w:rsidDel="00000000" w:rsidR="00000000" w:rsidRPr="00000000">
        <w:rPr>
          <w:rtl w:val="0"/>
        </w:rPr>
        <w:t xml:space="preserve">). </w:t>
      </w:r>
    </w:p>
    <w:p w:rsidR="00000000" w:rsidDel="00000000" w:rsidP="00000000" w:rsidRDefault="00000000" w:rsidRPr="00000000" w14:paraId="00000036">
      <w:pPr>
        <w:ind w:firstLine="720"/>
        <w:rPr/>
      </w:pPr>
      <w:r w:rsidDel="00000000" w:rsidR="00000000" w:rsidRPr="00000000">
        <w:rPr>
          <w:rtl w:val="0"/>
        </w:rPr>
        <w:t xml:space="preserve">Models varied with respect to the median and </w:t>
      </w:r>
      <w:commentRangeStart w:id="3"/>
      <w:r w:rsidDel="00000000" w:rsidR="00000000" w:rsidRPr="00000000">
        <w:rPr>
          <w:rtl w:val="0"/>
        </w:rPr>
        <w:t xml:space="preserve">maximum number of taxa </w:t>
      </w:r>
      <w:commentRangeEnd w:id="3"/>
      <w:r w:rsidDel="00000000" w:rsidR="00000000" w:rsidRPr="00000000">
        <w:commentReference w:id="3"/>
      </w:r>
      <w:r w:rsidDel="00000000" w:rsidR="00000000" w:rsidRPr="00000000">
        <w:rPr>
          <w:rtl w:val="0"/>
        </w:rPr>
        <w:t xml:space="preserve">per pixel that were predicted to have at least one week of suitable reproductive conditions. For the recent study period, when averaged across the 10 years, the CGCM3-t47 model predicted a median of 5.2 taxa per pixel and a maximum of 13.1. The ECHO-G model predicted a median of 3.8 taxa per pixel and a maximum of 13.7. Finally, MIROC3.2 predicted a median of 2.8 taxa per pixel and a maximum of 13.3. For the mid-century study period, the CGCM3-t47 and MIROC3.2 models predicted an increase in both the median and maximum number of taxa with suitable reproductive conditions. The CGCM3-t47 model predicted that the median would increase to 6.7 taxa per pixel and the maximum would increase to 13.8, while the MIROC3.2 model predicted the median would increase to 3.7 taxa per pixel and the maximum to 16.2. The ECHO-G model also predicted the median would increase to 3.8 taxa per pixel. However, the maximum number of taxa decreased to 12.5. </w:t>
      </w:r>
    </w:p>
    <w:p w:rsidR="00000000" w:rsidDel="00000000" w:rsidP="00000000" w:rsidRDefault="00000000" w:rsidRPr="00000000" w14:paraId="00000037">
      <w:pPr>
        <w:ind w:firstLine="720"/>
        <w:rPr/>
      </w:pPr>
      <w:r w:rsidDel="00000000" w:rsidR="00000000" w:rsidRPr="00000000">
        <w:rPr>
          <w:rtl w:val="0"/>
        </w:rPr>
        <w:t xml:space="preserve">Suitable conditions were completely absent for five NIS under the recent study period. Two of these NIS, </w:t>
      </w:r>
      <w:r w:rsidDel="00000000" w:rsidR="00000000" w:rsidRPr="00000000">
        <w:rPr>
          <w:rtl w:val="0"/>
        </w:rPr>
        <w:t xml:space="preserve">the American shad</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w:t>
      </w:r>
      <w:r w:rsidDel="00000000" w:rsidR="00000000" w:rsidRPr="00000000">
        <w:rPr>
          <w:rtl w:val="0"/>
        </w:rPr>
        <w:t xml:space="preserve">the </w:t>
      </w:r>
      <w:commentRangeStart w:id="4"/>
      <w:commentRangeStart w:id="5"/>
      <w:commentRangeStart w:id="6"/>
      <w:commentRangeStart w:id="7"/>
      <w:r w:rsidDel="00000000" w:rsidR="00000000" w:rsidRPr="00000000">
        <w:rPr>
          <w:rtl w:val="0"/>
        </w:rPr>
        <w:t xml:space="preserve">Atlantic salmon</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w:t>
      </w:r>
      <w:r w:rsidDel="00000000" w:rsidR="00000000" w:rsidRPr="00000000">
        <w:rPr>
          <w:rtl w:val="0"/>
        </w:rPr>
        <w:t xml:space="preserve"> required fresh or brackish water for reproduction (i.e. salinities &lt;30 ppt). The remaining three NIS, the Pacific oyster (</w:t>
      </w:r>
      <w:r w:rsidDel="00000000" w:rsidR="00000000" w:rsidRPr="00000000">
        <w:rPr>
          <w:i w:val="1"/>
          <w:rtl w:val="0"/>
        </w:rPr>
        <w:t xml:space="preserve">Crassostrea gigas</w:t>
      </w:r>
      <w:r w:rsidDel="00000000" w:rsidR="00000000" w:rsidRPr="00000000">
        <w:rPr>
          <w:rtl w:val="0"/>
        </w:rPr>
        <w:t xml:space="preserve"> Thunberg, 1793),</w:t>
      </w:r>
      <w:r w:rsidDel="00000000" w:rsidR="00000000" w:rsidRPr="00000000">
        <w:rPr>
          <w:rtl w:val="0"/>
        </w:rPr>
        <w:t xml:space="preserve"> </w:t>
      </w:r>
      <w:r w:rsidDel="00000000" w:rsidR="00000000" w:rsidRPr="00000000">
        <w:rPr>
          <w:i w:val="1"/>
          <w:rtl w:val="0"/>
        </w:rPr>
        <w:t xml:space="preserve">Hediste diadroma</w:t>
      </w:r>
      <w:r w:rsidDel="00000000" w:rsidR="00000000" w:rsidRPr="00000000">
        <w:rPr>
          <w:rtl w:val="0"/>
        </w:rPr>
        <w:t xml:space="preserve"> (Sato and Nakashima 2003), and the Japanese littleneck (</w:t>
      </w:r>
      <w:r w:rsidDel="00000000" w:rsidR="00000000" w:rsidRPr="00000000">
        <w:rPr>
          <w:i w:val="1"/>
          <w:rtl w:val="0"/>
        </w:rPr>
        <w:t xml:space="preserve">Venerupis philippinarum</w:t>
      </w:r>
      <w:r w:rsidDel="00000000" w:rsidR="00000000" w:rsidRPr="00000000">
        <w:rPr>
          <w:rFonts w:ascii="Gungsuh" w:cs="Gungsuh" w:eastAsia="Gungsuh" w:hAnsi="Gungsuh"/>
          <w:rtl w:val="0"/>
        </w:rPr>
        <w:t xml:space="preserve"> A. Adams and Reeve, 1850), required minimum temperatures of ≥16°C for reproduction or development, which was outside the range of temperatures predicted for any model-year combination. In contrast, taxa with minimum reproductive temperatures of 4°C and salinity requirements &gt;30ppt were predicted to have nearly year-round suitable conditions every year. For the mid-century study period, all models predicted that the American shad, the Atlantic </w:t>
      </w:r>
      <w:r w:rsidDel="00000000" w:rsidR="00000000" w:rsidRPr="00000000">
        <w:rPr>
          <w:rtl w:val="0"/>
        </w:rPr>
        <w:t xml:space="preserve">salmon</w:t>
      </w:r>
      <w:r w:rsidDel="00000000" w:rsidR="00000000" w:rsidRPr="00000000">
        <w:rPr>
          <w:rtl w:val="0"/>
        </w:rPr>
        <w:t xml:space="preserve">, and </w:t>
      </w:r>
      <w:r w:rsidDel="00000000" w:rsidR="00000000" w:rsidRPr="00000000">
        <w:rPr>
          <w:i w:val="1"/>
          <w:rtl w:val="0"/>
        </w:rPr>
        <w:t xml:space="preserve">H. diadroma </w:t>
      </w:r>
      <w:r w:rsidDel="00000000" w:rsidR="00000000" w:rsidRPr="00000000">
        <w:rPr>
          <w:rtl w:val="0"/>
        </w:rPr>
        <w:t xml:space="preserve">would remain without suitable reproductive conditions. The CGCM3-t47 and MIROC3.2 models predicted that the Pacific oyster</w:t>
      </w:r>
      <w:r w:rsidDel="00000000" w:rsidR="00000000" w:rsidRPr="00000000">
        <w:rPr>
          <w:i w:val="1"/>
          <w:rtl w:val="0"/>
        </w:rPr>
        <w:t xml:space="preserve"> </w:t>
      </w:r>
      <w:r w:rsidDel="00000000" w:rsidR="00000000" w:rsidRPr="00000000">
        <w:rPr>
          <w:rtl w:val="0"/>
        </w:rPr>
        <w:t xml:space="preserve">would have very limited reproductive conditions, averaging less than one week per year over the 10-year study period. The MIROC3.2 also predicted very limited suitability for the Japanese littleneck, with reproduction predicted for only one week and for only one year out of ten.</w:t>
      </w:r>
    </w:p>
    <w:p w:rsidR="00000000" w:rsidDel="00000000" w:rsidP="00000000" w:rsidRDefault="00000000" w:rsidRPr="00000000" w14:paraId="00000038">
      <w:pPr>
        <w:pStyle w:val="Heading2"/>
        <w:rPr>
          <w:highlight w:val="white"/>
        </w:rPr>
      </w:pPr>
      <w:r w:rsidDel="00000000" w:rsidR="00000000" w:rsidRPr="00000000">
        <w:rPr>
          <w:highlight w:val="white"/>
          <w:rtl w:val="0"/>
        </w:rPr>
        <w:t xml:space="preserve">Vessel traffic</w:t>
      </w:r>
    </w:p>
    <w:p w:rsidR="00000000" w:rsidDel="00000000" w:rsidP="00000000" w:rsidRDefault="00000000" w:rsidRPr="00000000" w14:paraId="00000039">
      <w:pPr>
        <w:ind w:firstLine="720"/>
        <w:rPr>
          <w:highlight w:val="white"/>
        </w:rPr>
      </w:pPr>
      <w:r w:rsidDel="00000000" w:rsidR="00000000" w:rsidRPr="00000000">
        <w:rPr>
          <w:highlight w:val="white"/>
          <w:rtl w:val="0"/>
        </w:rPr>
        <w:t xml:space="preserve">From 2014 to 2016, the NBIC data reported a total of 816 arrival records and 15,837 ballast water discharge reports in U.S. Bering Sea ports from trips originating outside of the Bering Sea. Records were distributed across 9 vessel types: Bulker (</w:t>
      </w:r>
      <w:r w:rsidDel="00000000" w:rsidR="00000000" w:rsidRPr="00000000">
        <w:rPr>
          <w:i w:val="1"/>
          <w:highlight w:val="white"/>
          <w:rtl w:val="0"/>
        </w:rPr>
        <w:t xml:space="preserve">N </w:t>
      </w:r>
      <w:r w:rsidDel="00000000" w:rsidR="00000000" w:rsidRPr="00000000">
        <w:rPr>
          <w:highlight w:val="white"/>
          <w:rtl w:val="0"/>
        </w:rPr>
        <w:t xml:space="preserve">= 2,755), Container (</w:t>
      </w:r>
      <w:r w:rsidDel="00000000" w:rsidR="00000000" w:rsidRPr="00000000">
        <w:rPr>
          <w:i w:val="1"/>
          <w:highlight w:val="white"/>
          <w:rtl w:val="0"/>
        </w:rPr>
        <w:t xml:space="preserve">N </w:t>
      </w:r>
      <w:r w:rsidDel="00000000" w:rsidR="00000000" w:rsidRPr="00000000">
        <w:rPr>
          <w:highlight w:val="white"/>
          <w:rtl w:val="0"/>
        </w:rPr>
        <w:t xml:space="preserve">= 295), General Cargo (</w:t>
      </w:r>
      <w:r w:rsidDel="00000000" w:rsidR="00000000" w:rsidRPr="00000000">
        <w:rPr>
          <w:i w:val="1"/>
          <w:highlight w:val="white"/>
          <w:rtl w:val="0"/>
        </w:rPr>
        <w:t xml:space="preserve">N </w:t>
      </w:r>
      <w:r w:rsidDel="00000000" w:rsidR="00000000" w:rsidRPr="00000000">
        <w:rPr>
          <w:highlight w:val="white"/>
          <w:rtl w:val="0"/>
        </w:rPr>
        <w:t xml:space="preserve">= 114), Other (</w:t>
      </w:r>
      <w:r w:rsidDel="00000000" w:rsidR="00000000" w:rsidRPr="00000000">
        <w:rPr>
          <w:i w:val="1"/>
          <w:highlight w:val="white"/>
          <w:rtl w:val="0"/>
        </w:rPr>
        <w:t xml:space="preserve">N </w:t>
      </w:r>
      <w:r w:rsidDel="00000000" w:rsidR="00000000" w:rsidRPr="00000000">
        <w:rPr>
          <w:highlight w:val="white"/>
          <w:rtl w:val="0"/>
        </w:rPr>
        <w:t xml:space="preserve">= 396), Passenger (</w:t>
      </w:r>
      <w:r w:rsidDel="00000000" w:rsidR="00000000" w:rsidRPr="00000000">
        <w:rPr>
          <w:i w:val="1"/>
          <w:highlight w:val="white"/>
          <w:rtl w:val="0"/>
        </w:rPr>
        <w:t xml:space="preserve">N </w:t>
      </w:r>
      <w:r w:rsidDel="00000000" w:rsidR="00000000" w:rsidRPr="00000000">
        <w:rPr>
          <w:highlight w:val="white"/>
          <w:rtl w:val="0"/>
        </w:rPr>
        <w:t xml:space="preserve">= 774), Refrigerated Cargo (</w:t>
      </w:r>
      <w:r w:rsidDel="00000000" w:rsidR="00000000" w:rsidRPr="00000000">
        <w:rPr>
          <w:i w:val="1"/>
          <w:highlight w:val="white"/>
          <w:rtl w:val="0"/>
        </w:rPr>
        <w:t xml:space="preserve">N</w:t>
      </w:r>
      <w:r w:rsidDel="00000000" w:rsidR="00000000" w:rsidRPr="00000000">
        <w:rPr>
          <w:highlight w:val="white"/>
          <w:rtl w:val="0"/>
        </w:rPr>
        <w:t xml:space="preserve"> = 418), Roll-on/Roll-off Cargo (</w:t>
      </w:r>
      <w:r w:rsidDel="00000000" w:rsidR="00000000" w:rsidRPr="00000000">
        <w:rPr>
          <w:i w:val="1"/>
          <w:highlight w:val="white"/>
          <w:rtl w:val="0"/>
        </w:rPr>
        <w:t xml:space="preserve">N</w:t>
      </w:r>
      <w:r w:rsidDel="00000000" w:rsidR="00000000" w:rsidRPr="00000000">
        <w:rPr>
          <w:highlight w:val="white"/>
          <w:rtl w:val="0"/>
        </w:rPr>
        <w:t xml:space="preserve"> = 10), Tanker (</w:t>
      </w:r>
      <w:r w:rsidDel="00000000" w:rsidR="00000000" w:rsidRPr="00000000">
        <w:rPr>
          <w:i w:val="1"/>
          <w:highlight w:val="white"/>
          <w:rtl w:val="0"/>
        </w:rPr>
        <w:t xml:space="preserve">N </w:t>
      </w:r>
      <w:r w:rsidDel="00000000" w:rsidR="00000000" w:rsidRPr="00000000">
        <w:rPr>
          <w:highlight w:val="white"/>
          <w:rtl w:val="0"/>
        </w:rPr>
        <w:t xml:space="preserve">= 9,935), and Fishing (</w:t>
      </w:r>
      <w:r w:rsidDel="00000000" w:rsidR="00000000" w:rsidRPr="00000000">
        <w:rPr>
          <w:i w:val="1"/>
          <w:highlight w:val="white"/>
          <w:rtl w:val="0"/>
        </w:rPr>
        <w:t xml:space="preserve">N </w:t>
      </w:r>
      <w:r w:rsidDel="00000000" w:rsidR="00000000" w:rsidRPr="00000000">
        <w:rPr>
          <w:highlight w:val="white"/>
          <w:rtl w:val="0"/>
        </w:rPr>
        <w:t xml:space="preserve">= 1,140), </w:t>
      </w:r>
      <w:r w:rsidDel="00000000" w:rsidR="00000000" w:rsidRPr="00000000">
        <w:rPr>
          <w:highlight w:val="white"/>
          <w:rtl w:val="0"/>
        </w:rPr>
        <w:t xml:space="preserve">with Tankers accounting for more than 90% of the total ballast water volume discharged.</w:t>
      </w:r>
      <w:r w:rsidDel="00000000" w:rsidR="00000000" w:rsidRPr="00000000">
        <w:rPr>
          <w:highlight w:val="white"/>
          <w:rtl w:val="0"/>
        </w:rPr>
        <w:t xml:space="preserve"> Dutch Harbor received the greatest amount of traffic for both NBIC and VMS reported boats (</w:t>
      </w:r>
      <w:r w:rsidDel="00000000" w:rsidR="00000000" w:rsidRPr="00000000">
        <w:rPr>
          <w:highlight w:val="yellow"/>
          <w:rtl w:val="0"/>
        </w:rPr>
        <w:t xml:space="preserve">Figure 5</w:t>
      </w:r>
      <w:r w:rsidDel="00000000" w:rsidR="00000000" w:rsidRPr="00000000">
        <w:rPr>
          <w:highlight w:val="white"/>
          <w:rtl w:val="0"/>
        </w:rPr>
        <w:t xml:space="preserve">). Nome received the second highest amount of traffic for NBIC reported vessels, and Akutan received the second highest amount of traffic for VMS reported vessels. With respect to ballast water discharge, the majority of reported discharge occurred in Dutch Harbor, with Nome having the second largest discharge volume (</w:t>
      </w:r>
      <w:r w:rsidDel="00000000" w:rsidR="00000000" w:rsidRPr="00000000">
        <w:rPr>
          <w:highlight w:val="yellow"/>
          <w:rtl w:val="0"/>
        </w:rPr>
        <w:t xml:space="preserve">Supplementary Figure 2</w:t>
      </w:r>
      <w:r w:rsidDel="00000000" w:rsidR="00000000" w:rsidRPr="00000000">
        <w:rPr>
          <w:highlight w:val="white"/>
          <w:rtl w:val="0"/>
        </w:rPr>
        <w:t xml:space="preserve">). </w:t>
      </w:r>
    </w:p>
    <w:p w:rsidR="00000000" w:rsidDel="00000000" w:rsidP="00000000" w:rsidRDefault="00000000" w:rsidRPr="00000000" w14:paraId="0000003A">
      <w:pPr>
        <w:ind w:firstLine="720"/>
        <w:rPr>
          <w:highlight w:val="white"/>
        </w:rPr>
      </w:pPr>
      <w:r w:rsidDel="00000000" w:rsidR="00000000" w:rsidRPr="00000000">
        <w:rPr>
          <w:highlight w:val="white"/>
          <w:rtl w:val="0"/>
        </w:rPr>
        <w:t xml:space="preserve">Arrivals originating from outside of Alaska accounted for 83.3% of NBIC records (</w:t>
      </w:r>
      <w:r w:rsidDel="00000000" w:rsidR="00000000" w:rsidRPr="00000000">
        <w:rPr>
          <w:highlight w:val="yellow"/>
          <w:rtl w:val="0"/>
        </w:rPr>
        <w:t xml:space="preserve">Figure 5a</w:t>
      </w:r>
      <w:r w:rsidDel="00000000" w:rsidR="00000000" w:rsidRPr="00000000">
        <w:rPr>
          <w:highlight w:val="white"/>
          <w:rtl w:val="0"/>
        </w:rPr>
        <w:t xml:space="preserve">). California (</w:t>
      </w:r>
      <w:r w:rsidDel="00000000" w:rsidR="00000000" w:rsidRPr="00000000">
        <w:rPr>
          <w:i w:val="1"/>
          <w:highlight w:val="white"/>
          <w:rtl w:val="0"/>
        </w:rPr>
        <w:t xml:space="preserve">N </w:t>
      </w:r>
      <w:r w:rsidDel="00000000" w:rsidR="00000000" w:rsidRPr="00000000">
        <w:rPr>
          <w:highlight w:val="white"/>
          <w:rtl w:val="0"/>
        </w:rPr>
        <w:t xml:space="preserve">= 175), Washington (</w:t>
      </w:r>
      <w:r w:rsidDel="00000000" w:rsidR="00000000" w:rsidRPr="00000000">
        <w:rPr>
          <w:i w:val="1"/>
          <w:highlight w:val="white"/>
          <w:rtl w:val="0"/>
        </w:rPr>
        <w:t xml:space="preserve">N </w:t>
      </w:r>
      <w:r w:rsidDel="00000000" w:rsidR="00000000" w:rsidRPr="00000000">
        <w:rPr>
          <w:highlight w:val="white"/>
          <w:rtl w:val="0"/>
        </w:rPr>
        <w:t xml:space="preserve">= 142), and South Korea (</w:t>
      </w:r>
      <w:r w:rsidDel="00000000" w:rsidR="00000000" w:rsidRPr="00000000">
        <w:rPr>
          <w:i w:val="1"/>
          <w:highlight w:val="white"/>
          <w:rtl w:val="0"/>
        </w:rPr>
        <w:t xml:space="preserve">N </w:t>
      </w:r>
      <w:r w:rsidDel="00000000" w:rsidR="00000000" w:rsidRPr="00000000">
        <w:rPr>
          <w:highlight w:val="white"/>
          <w:rtl w:val="0"/>
        </w:rPr>
        <w:t xml:space="preserve">= 127) accounted for greater portions of vessel traffic into the Bering Sea than the more proximate Gulf of Alaska ports (</w:t>
      </w:r>
      <w:r w:rsidDel="00000000" w:rsidR="00000000" w:rsidRPr="00000000">
        <w:rPr>
          <w:i w:val="1"/>
          <w:highlight w:val="white"/>
          <w:rtl w:val="0"/>
        </w:rPr>
        <w:t xml:space="preserve">N </w:t>
      </w:r>
      <w:r w:rsidDel="00000000" w:rsidR="00000000" w:rsidRPr="00000000">
        <w:rPr>
          <w:highlight w:val="white"/>
          <w:rtl w:val="0"/>
        </w:rPr>
        <w:t xml:space="preserve">= 120). However, from VMS data, which predominantly includes smaller fishing vessels that do not report to the NBIC, an overwhelming majority of trips originated from Gulf of Alaska ports (</w:t>
      </w:r>
      <w:r w:rsidDel="00000000" w:rsidR="00000000" w:rsidRPr="00000000">
        <w:rPr>
          <w:i w:val="1"/>
          <w:highlight w:val="white"/>
          <w:rtl w:val="0"/>
        </w:rPr>
        <w:t xml:space="preserve">N </w:t>
      </w:r>
      <w:r w:rsidDel="00000000" w:rsidR="00000000" w:rsidRPr="00000000">
        <w:rPr>
          <w:highlight w:val="white"/>
          <w:rtl w:val="0"/>
        </w:rPr>
        <w:t xml:space="preserve">= 657; </w:t>
      </w:r>
      <w:r w:rsidDel="00000000" w:rsidR="00000000" w:rsidRPr="00000000">
        <w:rPr>
          <w:highlight w:val="yellow"/>
          <w:rtl w:val="0"/>
        </w:rPr>
        <w:t xml:space="preserve">Figure 5b</w:t>
      </w:r>
      <w:r w:rsidDel="00000000" w:rsidR="00000000" w:rsidRPr="00000000">
        <w:rPr>
          <w:highlight w:val="white"/>
          <w:rtl w:val="0"/>
        </w:rPr>
        <w:t xml:space="preserve">). While ports in the eastern Pacific Ocean accounted for more trips, most ballast water released in the Bering Sea originated from Asian ports (</w:t>
      </w:r>
      <w:r w:rsidDel="00000000" w:rsidR="00000000" w:rsidRPr="00000000">
        <w:rPr>
          <w:highlight w:val="yellow"/>
          <w:rtl w:val="0"/>
        </w:rPr>
        <w:t xml:space="preserve">Supplementary Figure 2</w:t>
      </w:r>
      <w:r w:rsidDel="00000000" w:rsidR="00000000" w:rsidRPr="00000000">
        <w:rPr>
          <w:highlight w:val="white"/>
          <w:rtl w:val="0"/>
        </w:rPr>
        <w:t xml:space="preserve">). South Korea and China each accounted for an order of magnitude more ballast water (18,728 and 17,453 mt, respectively) than the next greatest sources, Japan (7,183 mt), Canada (6,912 mt), and Washington (</w:t>
      </w:r>
      <w:r w:rsidDel="00000000" w:rsidR="00000000" w:rsidRPr="00000000">
        <w:rPr>
          <w:highlight w:val="white"/>
          <w:rtl w:val="0"/>
        </w:rPr>
        <w:t xml:space="preserve">3,852</w:t>
      </w:r>
      <w:r w:rsidDel="00000000" w:rsidR="00000000" w:rsidRPr="00000000">
        <w:rPr>
          <w:highlight w:val="white"/>
          <w:rtl w:val="0"/>
        </w:rPr>
        <w:t xml:space="preserve"> mt). Approximately 20% of the 15,837 ballast water exchange records (representing 10.6% of the discharged volume) identified the source of their ballast water using coordinates (typically from offshore waters) instead of port names. </w:t>
      </w:r>
      <w:r w:rsidDel="00000000" w:rsidR="00000000" w:rsidRPr="00000000">
        <w:rPr>
          <w:highlight w:val="white"/>
          <w:rtl w:val="0"/>
        </w:rPr>
        <w:t xml:space="preserve">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r w:rsidDel="00000000" w:rsidR="00000000" w:rsidRPr="00000000">
        <w:rPr>
          <w:highlight w:val="white"/>
          <w:rtl w:val="0"/>
        </w:rPr>
        <w:t xml:space="preserve"> Among these non-port source locations, 75.5% of the coordinates occurred in water depths greater than 200m (i.e., off the continental shelf), where the risk of NIS is likely less. </w:t>
      </w:r>
    </w:p>
    <w:p w:rsidR="00000000" w:rsidDel="00000000" w:rsidP="00000000" w:rsidRDefault="00000000" w:rsidRPr="00000000" w14:paraId="0000003B">
      <w:pPr>
        <w:pStyle w:val="Heading1"/>
        <w:rPr/>
      </w:pPr>
      <w:r w:rsidDel="00000000" w:rsidR="00000000" w:rsidRPr="00000000">
        <w:rPr>
          <w:rtl w:val="0"/>
        </w:rPr>
        <w:t xml:space="preserve">Discussion</w:t>
      </w:r>
    </w:p>
    <w:p w:rsidR="00000000" w:rsidDel="00000000" w:rsidP="00000000" w:rsidRDefault="00000000" w:rsidRPr="00000000" w14:paraId="0000003C">
      <w:pPr>
        <w:pStyle w:val="Heading2"/>
        <w:rPr/>
      </w:pPr>
      <w:r w:rsidDel="00000000" w:rsidR="00000000" w:rsidRPr="00000000">
        <w:rPr>
          <w:rtl w:val="0"/>
        </w:rPr>
        <w:t xml:space="preserve">Current model predictions</w:t>
      </w:r>
    </w:p>
    <w:p w:rsidR="00000000" w:rsidDel="00000000" w:rsidP="00000000" w:rsidRDefault="00000000" w:rsidRPr="00000000" w14:paraId="0000003D">
      <w:pPr>
        <w:ind w:firstLine="720"/>
        <w:rPr/>
      </w:pPr>
      <w:r w:rsidDel="00000000" w:rsidR="00000000" w:rsidRPr="00000000">
        <w:rPr>
          <w:rtl w:val="0"/>
        </w:rPr>
        <w:t xml:space="preserve">Although the Bering Sea has few reports of </w:t>
      </w:r>
      <w:r w:rsidDel="00000000" w:rsidR="00000000" w:rsidRPr="00000000">
        <w:rPr>
          <w:rtl w:val="0"/>
        </w:rPr>
        <w:t xml:space="preserve">NIS</w:t>
      </w:r>
      <w:r w:rsidDel="00000000" w:rsidR="00000000" w:rsidRPr="00000000">
        <w:rPr>
          <w:rtl w:val="0"/>
        </w:rPr>
        <w:t xml:space="preserve"> to date, our results indicate that recent oceanographic conditions offer potentially suitable conditions for a large number of taxa, both for their survival and reproduction. Of the 42 taxa assessed, </w:t>
      </w:r>
      <w:commentRangeStart w:id="8"/>
      <w:r w:rsidDel="00000000" w:rsidR="00000000" w:rsidRPr="00000000">
        <w:rPr>
          <w:rtl w:val="0"/>
        </w:rPr>
        <w:t xml:space="preserve">34</w:t>
      </w:r>
      <w:commentRangeEnd w:id="8"/>
      <w:r w:rsidDel="00000000" w:rsidR="00000000" w:rsidRPr="00000000">
        <w:commentReference w:id="8"/>
      </w:r>
      <w:r w:rsidDel="00000000" w:rsidR="00000000" w:rsidRPr="00000000">
        <w:rPr>
          <w:rtl w:val="0"/>
        </w:rPr>
        <w:t xml:space="preserve"> had year-round suitable survival conditions, and the remaining had suitable conditions for at least six weeks during summer (early July to mid-August). In addition, conditions in the Bering Sea were predicted to be suitable for the reproduction and growth of</w:t>
      </w:r>
      <w:commentRangeStart w:id="9"/>
      <w:r w:rsidDel="00000000" w:rsidR="00000000" w:rsidRPr="00000000">
        <w:rPr>
          <w:rtl w:val="0"/>
        </w:rPr>
        <w:t xml:space="preserve"> </w:t>
      </w:r>
      <w:commentRangeStart w:id="10"/>
      <w:r w:rsidDel="00000000" w:rsidR="00000000" w:rsidRPr="00000000">
        <w:rPr>
          <w:highlight w:val="yellow"/>
          <w:rtl w:val="0"/>
        </w:rPr>
        <w:t xml:space="preserve">24</w:t>
      </w:r>
      <w:commentRangeEnd w:id="10"/>
      <w:r w:rsidDel="00000000" w:rsidR="00000000" w:rsidRPr="00000000">
        <w:commentReference w:id="10"/>
      </w:r>
      <w:r w:rsidDel="00000000" w:rsidR="00000000" w:rsidRPr="00000000">
        <w:rPr>
          <w:rtl w:val="0"/>
        </w:rPr>
        <w:t xml:space="preserve"> of 29 taxa </w:t>
      </w:r>
      <w:r w:rsidDel="00000000" w:rsidR="00000000" w:rsidRPr="00000000">
        <w:rPr>
          <w:highlight w:val="yellow"/>
          <w:rtl w:val="0"/>
        </w:rPr>
        <w:t xml:space="preserve">(69%)</w:t>
      </w:r>
      <w:commentRangeEnd w:id="9"/>
      <w:r w:rsidDel="00000000" w:rsidR="00000000" w:rsidRPr="00000000">
        <w:commentReference w:id="9"/>
      </w:r>
      <w:r w:rsidDel="00000000" w:rsidR="00000000" w:rsidRPr="00000000">
        <w:rPr>
          <w:rtl w:val="0"/>
        </w:rPr>
        <w:t xml:space="preserve">. The southern Bering Sea, which includes the Aleutian Islands chain, the Pribilof Islands, and the northwestern Alaska Peninsula, was highly suitable for both survival and establishment of NIS. Since the taxa we assessed have all been observed in</w:t>
      </w:r>
      <w:r w:rsidDel="00000000" w:rsidR="00000000" w:rsidRPr="00000000">
        <w:rPr>
          <w:rtl w:val="0"/>
        </w:rPr>
        <w:t xml:space="preserve"> marine ecoregions </w:t>
      </w:r>
      <w:r w:rsidDel="00000000" w:rsidR="00000000" w:rsidRPr="00000000">
        <w:rPr>
          <w:rtl w:val="0"/>
        </w:rPr>
        <w:t xml:space="preserve">close to the Bering Sea, it is conceivable that these species may frequently be transported to the Bering Sea, and given enough opportunity, may survive and establish populations under current Bering Sea conditions. </w:t>
      </w:r>
    </w:p>
    <w:p w:rsidR="00000000" w:rsidDel="00000000" w:rsidP="00000000" w:rsidRDefault="00000000" w:rsidRPr="00000000" w14:paraId="0000003E">
      <w:pPr>
        <w:ind w:firstLine="720"/>
        <w:rPr/>
      </w:pPr>
      <w:r w:rsidDel="00000000" w:rsidR="00000000" w:rsidRPr="00000000">
        <w:rPr>
          <w:rtl w:val="0"/>
        </w:rPr>
        <w:t xml:space="preserve">We considered potential NIS richness by summing results across all NIS, and found a latitudinal gradient in potential NIS richness that was high in the southern Bering Sea and decreased sharply above 58ºN</w:t>
      </w:r>
      <w:r w:rsidDel="00000000" w:rsidR="00000000" w:rsidRPr="00000000">
        <w:rPr>
          <w:sz w:val="16"/>
          <w:szCs w:val="16"/>
          <w:rtl w:val="0"/>
        </w:rPr>
        <w:t xml:space="preserve">.</w:t>
      </w:r>
      <w:r w:rsidDel="00000000" w:rsidR="00000000" w:rsidRPr="00000000">
        <w:rPr>
          <w:rFonts w:ascii="Gungsuh" w:cs="Gungsuh" w:eastAsia="Gungsuh" w:hAnsi="Gungsuh"/>
          <w:rtl w:val="0"/>
        </w:rPr>
        <w:t xml:space="preserve"> The 58ºN “threshold boundary” predicted by our models is coincident with the current limit of seasonal sea ice extent in the Bering Sea (Grebmeier et al. 2006b, Stabeno et al. 2012). Above this “boundary”, all taxa were predicted to have suitable survival conditions in summer. However, year-round survival was limited to those taxa that could tolerate sub-zero water temperatures. While tolerance to sub-zero temperatures was not uncommon, most taxa we considered had minimum temperature thresholds ≥0°C. At least for the time being, b</w:t>
      </w:r>
      <w:r w:rsidDel="00000000" w:rsidR="00000000" w:rsidRPr="00000000">
        <w:rPr>
          <w:rtl w:val="0"/>
        </w:rPr>
        <w:t xml:space="preserve">iological invasions in Arctic waters may tbe limited to taxa that are adapted to polar environments or that are tolerant of low temperatures (de Rivera et al. 2011).</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Although most taxa we evaluated had at least one week of suitable reproductive conditions, the presence of suitable habitat was more restricted in both space and time. As with our survival analysis, the southern Bering Sea was highly suitable for NIS establishment. In addition, suitable conditions were predicted for several taxa in Norton Sound (~64°N) (</w:t>
      </w:r>
      <w:r w:rsidDel="00000000" w:rsidR="00000000" w:rsidRPr="00000000">
        <w:rPr>
          <w:highlight w:val="yellow"/>
          <w:rtl w:val="0"/>
        </w:rPr>
        <w:t xml:space="preserve">Supplementary Figure 1</w:t>
      </w:r>
      <w:r w:rsidDel="00000000" w:rsidR="00000000" w:rsidRPr="00000000">
        <w:rPr>
          <w:rFonts w:ascii="Gungsuh" w:cs="Gungsuh" w:eastAsia="Gungsuh" w:hAnsi="Gungsuh"/>
          <w:rtl w:val="0"/>
        </w:rPr>
        <w:t xml:space="preserve">). Although Norton Sound freezes annually, its shallow waters create a high-latitude thermal hotspot in the summer (Ladd and Overland 2009, Hermann et al. 2016). The presence of such hotspots could create a window of opportunity for NIS to establish in arctic waters. Because the Bering Sea experiences such short summers, the time available for reproduction and development may be limiting for several NIS. Although we did not collect data on the time needed to complete development, taxa requiring temperatures ≥ 14°C had less than three weeks of suitable reproductive conditions. NIS such as </w:t>
      </w:r>
      <w:r w:rsidDel="00000000" w:rsidR="00000000" w:rsidRPr="00000000">
        <w:rPr>
          <w:i w:val="1"/>
          <w:rtl w:val="0"/>
        </w:rPr>
        <w:t xml:space="preserve">Botrylloides violaceus</w:t>
      </w:r>
      <w:r w:rsidDel="00000000" w:rsidR="00000000" w:rsidRPr="00000000">
        <w:rPr>
          <w:rtl w:val="0"/>
        </w:rPr>
        <w:t xml:space="preserve"> (Oka, 1927) and the European green crab (</w:t>
      </w:r>
      <w:r w:rsidDel="00000000" w:rsidR="00000000" w:rsidRPr="00000000">
        <w:rPr>
          <w:i w:val="1"/>
          <w:rtl w:val="0"/>
        </w:rPr>
        <w:t xml:space="preserve">Carcinus maenas</w:t>
      </w:r>
      <w:r w:rsidDel="00000000" w:rsidR="00000000" w:rsidRPr="00000000">
        <w:rPr>
          <w:rtl w:val="0"/>
        </w:rPr>
        <w:t xml:space="preserve"> Linnaeus, 1758), which are of high concern elsewhere along the eastern Pacific coast (Fofonoff et al. 2018; Fuller and Benson 2013), either did not have suitable temperatures or did not have enough time to complete development (de Rivera et al. 2007, Westerman et al. 2009), despite having the capacity to live year-round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rsidR="00000000" w:rsidDel="00000000" w:rsidP="00000000" w:rsidRDefault="00000000" w:rsidRPr="00000000" w14:paraId="00000040">
      <w:pPr>
        <w:pStyle w:val="Heading2"/>
        <w:rPr/>
      </w:pPr>
      <w:r w:rsidDel="00000000" w:rsidR="00000000" w:rsidRPr="00000000">
        <w:rPr>
          <w:rtl w:val="0"/>
        </w:rPr>
        <w:t xml:space="preserve">Future model predictions</w:t>
      </w:r>
    </w:p>
    <w:p w:rsidR="00000000" w:rsidDel="00000000" w:rsidP="00000000" w:rsidRDefault="00000000" w:rsidRPr="00000000" w14:paraId="00000041">
      <w:pPr>
        <w:ind w:firstLine="720"/>
        <w:rPr/>
      </w:pPr>
      <w:r w:rsidDel="00000000" w:rsidR="00000000" w:rsidRPr="00000000">
        <w:rPr>
          <w:rtl w:val="0"/>
        </w:rPr>
        <w:t xml:space="preserve">The Bering Sea is already experiencing significant effects from climate change (e.g. Grebmeier et al. 2006b, Stabeno et al. 2007, Mueter and Litzow 2008). Sea ice cover has decreased substantially since the 1950s and surface water temperatures have increased by 0.23°C per decade since then (Mueter and Litzow 2008). </w:t>
      </w:r>
      <w:commentRangeStart w:id="11"/>
      <w:r w:rsidDel="00000000" w:rsidR="00000000" w:rsidRPr="00000000">
        <w:rPr>
          <w:rtl w:val="0"/>
        </w:rPr>
        <w:t xml:space="preserve">Recent years have experienced several of the </w:t>
      </w:r>
      <w:commentRangeStart w:id="12"/>
      <w:r w:rsidDel="00000000" w:rsidR="00000000" w:rsidRPr="00000000">
        <w:rPr>
          <w:rtl w:val="0"/>
        </w:rPr>
        <w:t xml:space="preserve">lowest sea ice extents on record, which has caused the location of the ice boundary to shift further north (Onarheim et al. 2018). In addition, there have been substantial decreases in the length of the ice-covered season </w:t>
      </w:r>
      <w:commentRangeEnd w:id="12"/>
      <w:r w:rsidDel="00000000" w:rsidR="00000000" w:rsidRPr="00000000">
        <w:commentReference w:id="12"/>
      </w:r>
      <w:r w:rsidDel="00000000" w:rsidR="00000000" w:rsidRPr="00000000">
        <w:rPr>
          <w:rtl w:val="0"/>
        </w:rPr>
        <w:t xml:space="preserve">(Onarheim et al. 2018).</w:t>
      </w:r>
      <w:commentRangeEnd w:id="11"/>
      <w:r w:rsidDel="00000000" w:rsidR="00000000" w:rsidRPr="00000000">
        <w:commentReference w:id="11"/>
      </w:r>
      <w:commentRangeStart w:id="13"/>
      <w:commentRangeStart w:id="14"/>
      <w:r w:rsidDel="00000000" w:rsidR="00000000" w:rsidRPr="00000000">
        <w:rPr>
          <w:rtl w:val="0"/>
        </w:rPr>
        <w:t xml:space="preserve"> </w:t>
      </w:r>
      <w:ins w:author="Jordan Watson - NOAA Federal" w:id="0" w:date="2019-03-12T04:54:19Z">
        <w:r w:rsidDel="00000000" w:rsidR="00000000" w:rsidRPr="00000000">
          <w:rPr>
            <w:rtl w:val="0"/>
          </w:rPr>
          <w:t xml:space="preserve">Furthermore, surveys of commercial fish species in this area have already illustrated northward shifts under steadily changing conditions </w:t>
        </w:r>
        <w:commentRangeStart w:id="15"/>
        <w:r w:rsidDel="00000000" w:rsidR="00000000" w:rsidRPr="00000000">
          <w:rPr>
            <w:rtl w:val="0"/>
          </w:rPr>
          <w:t xml:space="preserve">(Kotwicki and Lauth 2013; Barbeaux and Hollowed 2018)</w:t>
        </w:r>
        <w:commentRangeEnd w:id="15"/>
        <w:r w:rsidDel="00000000" w:rsidR="00000000" w:rsidRPr="00000000">
          <w:commentReference w:id="15"/>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commentRangeStart w:id="16"/>
        <w:commentRangeStart w:id="17"/>
        <w:r w:rsidDel="00000000" w:rsidR="00000000" w:rsidRPr="00000000">
          <w:rPr>
            <w:rtl w:val="0"/>
          </w:rPr>
          <w:t xml:space="preserve"> so it is not surprising that potential NIS habitat expansions would follow similar patterns.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w:t>
        </w:r>
      </w:ins>
      <w:r w:rsidDel="00000000" w:rsidR="00000000" w:rsidRPr="00000000">
        <w:rPr>
          <w:rtl w:val="0"/>
        </w:rPr>
        <w:t xml:space="preserve">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(de Rivera et al. 2011) and elsewhere in the Arctic (Ware et al. 2016, Goldsmith et al. 2018). Our models also predict increases in the length of the reproductive season as a result of warming summer temperatures, potentially allowing NIS to establish sustainable populations in the Bering Sea. Studies in temperate systems have shown that NIS typically respond favorably to warmer spring and summer water temperatures by increasing their growth rates (de Rivera et al. 2007), abundance (Saunders and Metaxas 2007, Witte et al. 2010), fecundity (Valdizan et al. 2011, Dijkstra et al. 2017), or onset of recruitment (Stachowicz et al. 2002, Valdizan et al. 2011). </w:t>
      </w:r>
    </w:p>
    <w:p w:rsidR="00000000" w:rsidDel="00000000" w:rsidP="00000000" w:rsidRDefault="00000000" w:rsidRPr="00000000" w14:paraId="00000042">
      <w:pPr>
        <w:ind w:firstLine="720"/>
        <w:rPr/>
      </w:pPr>
      <w:r w:rsidDel="00000000" w:rsidR="00000000" w:rsidRPr="00000000">
        <w:rPr>
          <w:rtl w:val="0"/>
        </w:rPr>
        <w:t xml:space="preserve">Given that cold water temperatures currently seem to limit survival and reproduction in the Bering Sea, warming temperatures might have the greatest implication for taxa that are at the limit of their temperature thresholds </w:t>
      </w:r>
      <w:r w:rsidDel="00000000" w:rsidR="00000000" w:rsidRPr="00000000">
        <w:rPr>
          <w:rtl w:val="0"/>
        </w:rPr>
        <w:t xml:space="preserve">(e.g. Miller 2016)</w:t>
      </w:r>
      <w:r w:rsidDel="00000000" w:rsidR="00000000" w:rsidRPr="00000000">
        <w:rPr>
          <w:rtl w:val="0"/>
        </w:rPr>
        <w:t xml:space="preserve">. For example, laboratory experiments and modeling efforts on the European green crab suggest that recent temperatures in the southern Bering Sea are at the limit of its thermal tolerances for larval development (de Rivera et al. 2007). Our mid-century models suggest that warming temperatures will cause the southern Bering Sea to shift from </w:t>
      </w:r>
      <w:r w:rsidDel="00000000" w:rsidR="00000000" w:rsidRPr="00000000">
        <w:rPr>
          <w:rtl w:val="0"/>
        </w:rPr>
        <w:t xml:space="preserve">marginal to moderately suitable conditions </w:t>
      </w:r>
      <w:r w:rsidDel="00000000" w:rsidR="00000000" w:rsidRPr="00000000">
        <w:rPr>
          <w:rtl w:val="0"/>
        </w:rPr>
        <w:t xml:space="preserve">for the green crab’s growth 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rsidR="00000000" w:rsidDel="00000000" w:rsidP="00000000" w:rsidRDefault="00000000" w:rsidRPr="00000000" w14:paraId="00000043">
      <w:pPr>
        <w:pStyle w:val="Heading2"/>
        <w:rPr/>
      </w:pPr>
      <w:r w:rsidDel="00000000" w:rsidR="00000000" w:rsidRPr="00000000">
        <w:rPr>
          <w:rtl w:val="0"/>
        </w:rPr>
        <w:t xml:space="preserve">Model limitations</w:t>
      </w:r>
    </w:p>
    <w:p w:rsidR="00000000" w:rsidDel="00000000" w:rsidP="00000000" w:rsidRDefault="00000000" w:rsidRPr="00000000" w14:paraId="00000044">
      <w:pPr>
        <w:ind w:firstLine="720"/>
        <w:rPr/>
      </w:pPr>
      <w:r w:rsidDel="00000000" w:rsidR="00000000" w:rsidRPr="00000000">
        <w:rPr>
          <w:rtl w:val="0"/>
        </w:rPr>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8">
        <w:r w:rsidDel="00000000" w:rsidR="00000000" w:rsidRPr="00000000">
          <w:rPr>
            <w:color w:val="0000ff"/>
            <w:u w:val="single"/>
            <w:rtl w:val="0"/>
          </w:rPr>
          <w:t xml:space="preserve">https://neo.sci.gsfc.nasa.gov/</w:t>
        </w:r>
      </w:hyperlink>
      <w:r w:rsidDel="00000000" w:rsidR="00000000" w:rsidRPr="00000000">
        <w:rPr>
          <w:rtl w:val="0"/>
        </w:rPr>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w:t>
      </w:r>
      <w:commentRangeStart w:id="18"/>
      <w:commentRangeStart w:id="19"/>
      <w:r w:rsidDel="00000000" w:rsidR="00000000" w:rsidRPr="00000000">
        <w:rPr>
          <w:rtl w:val="0"/>
        </w:rPr>
        <w:t xml:space="preserve">do not last for more than a few weeks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Thus, while we may be underestimating the number of weeks of suitable reproductive conditions, model limitations should not affect the results of our year-round survival analysis. </w:t>
      </w:r>
    </w:p>
    <w:p w:rsidR="00000000" w:rsidDel="00000000" w:rsidP="00000000" w:rsidRDefault="00000000" w:rsidRPr="00000000" w14:paraId="00000045">
      <w:pPr>
        <w:ind w:firstLine="720"/>
        <w:rPr/>
      </w:pPr>
      <w:r w:rsidDel="00000000" w:rsidR="00000000" w:rsidRPr="00000000">
        <w:rPr>
          <w:rtl w:val="0"/>
        </w:rPr>
        <w:t xml:space="preserve">Our approach, which uses physiological thresholds rather than environmental matching, is especially meaningful in systems such as the Arctic, where environmental conditions fall outside the range of values to which taxa are exposed in their current range (Miller 2016). However, we found 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exposure to temperatures at the tail-end of an organism’s tolerance threshold can increase the time required for development (e.g. de Rivera et al. 2007). Additional research is needed to understand taxa’s thermal response curves (Westerman et al. 2009, Monaco and Helmuth 2011, Sorte 2014, Miller 2016) and the potential for rapid evolution (Huang et al. 2017</w:t>
      </w:r>
      <w:commentRangeStart w:id="20"/>
      <w:r w:rsidDel="00000000" w:rsidR="00000000" w:rsidRPr="00000000">
        <w:rPr>
          <w:rtl w:val="0"/>
        </w:rPr>
        <w:t xml:space="preserve">, Ricciardi et al. 2017</w:t>
      </w:r>
      <w:commentRangeEnd w:id="20"/>
      <w:r w:rsidDel="00000000" w:rsidR="00000000" w:rsidRPr="00000000">
        <w:commentReference w:id="20"/>
      </w:r>
      <w:r w:rsidDel="00000000" w:rsidR="00000000" w:rsidRPr="00000000">
        <w:rPr>
          <w:rtl w:val="0"/>
        </w:rPr>
        <w:t xml:space="preserve">), which could enable taxa to increase their tolerances to cold water. More comprehensive models can be built for a subset of high-interest NIS that take into account additional habitat requirements such as substrate type, wave exposure, and prey availability.</w:t>
      </w:r>
    </w:p>
    <w:p w:rsidR="00000000" w:rsidDel="00000000" w:rsidP="00000000" w:rsidRDefault="00000000" w:rsidRPr="00000000" w14:paraId="00000046">
      <w:pPr>
        <w:pStyle w:val="Heading2"/>
        <w:rPr/>
      </w:pPr>
      <w:r w:rsidDel="00000000" w:rsidR="00000000" w:rsidRPr="00000000">
        <w:rPr>
          <w:rtl w:val="0"/>
        </w:rPr>
        <w:t xml:space="preserve">Interactions between vessel traffic and predicted NIS habitat</w:t>
      </w:r>
    </w:p>
    <w:p w:rsidR="00000000" w:rsidDel="00000000" w:rsidP="00000000" w:rsidRDefault="00000000" w:rsidRPr="00000000" w14:paraId="00000047">
      <w:pPr>
        <w:ind w:firstLine="720"/>
        <w:rPr/>
      </w:pPr>
      <w:r w:rsidDel="00000000" w:rsidR="00000000" w:rsidRPr="00000000">
        <w:rPr>
          <w:rtl w:val="0"/>
        </w:rPr>
        <w:t xml:space="preserve">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Del="00000000" w:rsidR="00000000" w:rsidRPr="00000000">
        <w:rPr>
          <w:color w:val="ff0000"/>
          <w:rtl w:val="0"/>
        </w:rPr>
        <w:t xml:space="preserve"> </w:t>
      </w:r>
      <w:r w:rsidDel="00000000" w:rsidR="00000000" w:rsidRPr="00000000">
        <w:rPr>
          <w:rtl w:val="0"/>
        </w:rPr>
        <w:t xml:space="preserve">Compared to ballast water data, fishing vessel traffic was highly regional, connecting the port of Dutch Harbor to ports of the Pribilof Islands, Bristol Bay, and Akutan. </w:t>
      </w:r>
      <w:r w:rsidDel="00000000" w:rsidR="00000000" w:rsidRPr="00000000">
        <w:rPr>
          <w:color w:val="000000"/>
          <w:rtl w:val="0"/>
        </w:rPr>
        <w:t xml:space="preserve">While many of these vessels may not </w:t>
      </w:r>
      <w:r w:rsidDel="00000000" w:rsidR="00000000" w:rsidRPr="00000000">
        <w:rPr>
          <w:rtl w:val="0"/>
        </w:rPr>
        <w:t xml:space="preserve">discharge </w:t>
      </w:r>
      <w:r w:rsidDel="00000000" w:rsidR="00000000" w:rsidRPr="00000000">
        <w:rPr>
          <w:color w:val="000000"/>
          <w:rtl w:val="0"/>
        </w:rPr>
        <w:t xml:space="preserve">ballast water, they can still </w:t>
      </w:r>
      <w:r w:rsidDel="00000000" w:rsidR="00000000" w:rsidRPr="00000000">
        <w:rPr>
          <w:rtl w:val="0"/>
        </w:rPr>
        <w:t xml:space="preserve">transport fouling organisms</w:t>
      </w:r>
      <w:r w:rsidDel="00000000" w:rsidR="00000000" w:rsidRPr="00000000">
        <w:rPr>
          <w:color w:val="000000"/>
          <w:rtl w:val="0"/>
        </w:rPr>
        <w:t xml:space="preserve">, which may be a larger contributor of propagules than </w:t>
      </w:r>
      <w:r w:rsidDel="00000000" w:rsidR="00000000" w:rsidRPr="00000000">
        <w:rPr>
          <w:rtl w:val="0"/>
        </w:rPr>
        <w:t xml:space="preserve">ballast water (Chan et al. 2015). </w:t>
      </w:r>
    </w:p>
    <w:p w:rsidR="00000000" w:rsidDel="00000000" w:rsidP="00000000" w:rsidRDefault="00000000" w:rsidRPr="00000000" w14:paraId="00000048">
      <w:pPr>
        <w:ind w:firstLine="720"/>
        <w:rPr/>
      </w:pPr>
      <w:r w:rsidDel="00000000" w:rsidR="00000000" w:rsidRPr="00000000">
        <w:rPr>
          <w:color w:val="000000"/>
          <w:rtl w:val="0"/>
        </w:rPr>
        <w:t xml:space="preserve">Dutch Harbor is one of the largest fisheries port in the U.S. (NMFS 2017) and has long been recognized as a potentially important point of entry for non-native species based on patterns of vessel traffic (McGee et al. 2006, Verna et al. 2016). Given Dutch Harbor’s connectivity to other ports, it </w:t>
      </w:r>
      <w:r w:rsidDel="00000000" w:rsidR="00000000" w:rsidRPr="00000000">
        <w:rPr>
          <w:rtl w:val="0"/>
        </w:rPr>
        <w:t xml:space="preserve">may also act as a “transport hub” (Floerl et al. 2009) introducing NIS to remote communities across the Bering Sea. The vulnerability of </w:t>
      </w:r>
      <w:r w:rsidDel="00000000" w:rsidR="00000000" w:rsidRPr="00000000">
        <w:rPr>
          <w:color w:val="000000"/>
          <w:rtl w:val="0"/>
        </w:rPr>
        <w:t xml:space="preserve">Dutch Harbor to biological introductions is particularly salient because of </w:t>
      </w:r>
      <w:r w:rsidDel="00000000" w:rsidR="00000000" w:rsidRPr="00000000">
        <w:rPr>
          <w:rtl w:val="0"/>
        </w:rPr>
        <w:t xml:space="preserve">its</w:t>
      </w:r>
      <w:r w:rsidDel="00000000" w:rsidR="00000000" w:rsidRPr="00000000">
        <w:rPr>
          <w:color w:val="000000"/>
          <w:rtl w:val="0"/>
        </w:rPr>
        <w:t xml:space="preserve"> location in the southern Bering Sea </w:t>
      </w:r>
      <w:r w:rsidDel="00000000" w:rsidR="00000000" w:rsidRPr="00000000">
        <w:rPr>
          <w:color w:val="000000"/>
          <w:highlight w:val="yellow"/>
          <w:rtl w:val="0"/>
        </w:rPr>
        <w:t xml:space="preserve">(Figure 1)</w:t>
      </w:r>
      <w:r w:rsidDel="00000000" w:rsidR="00000000" w:rsidRPr="00000000">
        <w:rPr>
          <w:color w:val="000000"/>
          <w:rtl w:val="0"/>
        </w:rPr>
        <w:t xml:space="preserve">. The southern Bering Sea and the Aleutian Islands chain is predicted to have </w:t>
      </w:r>
      <w:r w:rsidDel="00000000" w:rsidR="00000000" w:rsidRPr="00000000">
        <w:rPr>
          <w:rtl w:val="0"/>
        </w:rPr>
        <w:t xml:space="preserve">the most favorable conditions for year-round survival and establishment of NIS </w:t>
      </w:r>
      <w:r w:rsidDel="00000000" w:rsidR="00000000" w:rsidRPr="00000000">
        <w:rPr>
          <w:highlight w:val="yellow"/>
          <w:rtl w:val="0"/>
        </w:rPr>
        <w:t xml:space="preserve">(Figure XX)</w:t>
      </w:r>
      <w:r w:rsidDel="00000000" w:rsidR="00000000" w:rsidRPr="00000000">
        <w:rPr>
          <w:rtl w:val="0"/>
        </w:rPr>
        <w:t xml:space="preserve">. Although the northern Bering Sea may be less at-risk because of low traffic and cold water temperatures, it is experiencing rapid and dramatic changes in ocean climate, which may increase its vulnerability to NIS. Certain areas in the northern Bering Sea, such as the coastlines of Norton Sound, are already predicted to be warm enough to support reproduction and survival of certain NIS </w:t>
      </w:r>
      <w:r w:rsidDel="00000000" w:rsidR="00000000" w:rsidRPr="00000000">
        <w:rPr>
          <w:highlight w:val="yellow"/>
          <w:rtl w:val="0"/>
        </w:rPr>
        <w:t xml:space="preserve">(Figure XX)</w:t>
      </w:r>
      <w:r w:rsidDel="00000000" w:rsidR="00000000" w:rsidRPr="00000000">
        <w:rPr>
          <w:rtl w:val="0"/>
        </w:rPr>
        <w:t xml:space="preserve">. The socioeconomic realities of </w:t>
      </w:r>
      <w:r w:rsidDel="00000000" w:rsidR="00000000" w:rsidRPr="00000000">
        <w:rPr>
          <w:rtl w:val="0"/>
        </w:rPr>
        <w:t xml:space="preserve">A</w:t>
      </w:r>
      <w:r w:rsidDel="00000000" w:rsidR="00000000" w:rsidRPr="00000000">
        <w:rPr>
          <w:rtl w:val="0"/>
        </w:rPr>
        <w:t xml:space="preserve">rctic waters are also changing. Shipping and oil and gas exploration may lead to the continued development of plans for industrial-scale facilities in northern ports such as Nome, which currently receives little traffic. Northern ports may experience increases in fishing vessel traffic as range shifts of commercial fish species move northward and fishing fleets follow suit (</w:t>
      </w:r>
      <w:commentRangeStart w:id="21"/>
      <w:r w:rsidDel="00000000" w:rsidR="00000000" w:rsidRPr="00000000">
        <w:rPr>
          <w:rtl w:val="0"/>
        </w:rPr>
        <w:t xml:space="preserve">Pinsky and Fogarty 2012</w:t>
      </w:r>
      <w:commentRangeEnd w:id="21"/>
      <w:r w:rsidDel="00000000" w:rsidR="00000000" w:rsidRPr="00000000">
        <w:commentReference w:id="21"/>
      </w:r>
      <w:r w:rsidDel="00000000" w:rsidR="00000000" w:rsidRPr="00000000">
        <w:rPr>
          <w:rtl w:val="0"/>
        </w:rPr>
        <w:t xml:space="preserve">, </w:t>
      </w:r>
      <w:commentRangeStart w:id="22"/>
      <w:r w:rsidDel="00000000" w:rsidR="00000000" w:rsidRPr="00000000">
        <w:rPr>
          <w:rtl w:val="0"/>
        </w:rPr>
        <w:t xml:space="preserve">Fossheim et al. 2015</w:t>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49">
      <w:pPr>
        <w:ind w:firstLine="720"/>
        <w:rPr/>
      </w:pPr>
      <w:r w:rsidDel="00000000" w:rsidR="00000000" w:rsidRPr="00000000">
        <w:rPr>
          <w:rtl w:val="0"/>
        </w:rPr>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the length of the voyage, and that ballast water age was the most important predictor of richness and abundance (Chan et al. 2014). Thus, although Dutch Harbor receives high volumes of ballast water, the relatively long residence time of the ballast water discharged in Dutch Harbor may reduce its invasion risk (Verna et al. 2016). In the absence of data on propagule pressure, future analyses of vessel traffic in the context of invasive species transport may benefit from using Automatic Identification System (AIS) data, which are available for a greater portion of vessels traveling through Alaskan waters.</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commentRangeStart w:id="23"/>
      <w:r w:rsidDel="00000000" w:rsidR="00000000" w:rsidRPr="00000000">
        <w:rPr>
          <w:rtl w:val="0"/>
        </w:rPr>
        <w:t xml:space="preserve">While it has recently been believed that NIS introductions and establishment have been restricted in the Arctic due to cold water temperatures which yield inhospitable environments for many introduced taxa, our results indicate that (1) recent Bering Sea conditions offer potential habitat 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As declining sea ice cover makes the Arctic an increasingly popular shortcut between the Pacific and Atlantic, we expect the risk of NIS introductions in the region to increase. Given the low number of NIS that currently exist in the region, the Bering Sea can benefit from ongoing monitoring and programs aimed at prevention and early detection.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C">
      <w:pPr>
        <w:pStyle w:val="Heading1"/>
        <w:spacing w:after="120" w:before="200" w:lineRule="auto"/>
        <w:rPr/>
      </w:pPr>
      <w:r w:rsidDel="00000000" w:rsidR="00000000" w:rsidRPr="00000000">
        <w:rPr>
          <w:color w:val="000000"/>
          <w:sz w:val="28"/>
          <w:szCs w:val="28"/>
          <w:rtl w:val="0"/>
        </w:rPr>
        <w:t xml:space="preserve">Acknowledgements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Funding for this project was made available by the North Pacific Research Board (project #1532) and the Aleutian and Bering Sea Islands Landscape Conservation Cooperative. Tracey Gotthardt 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sidDel="00000000" w:rsidR="00000000" w:rsidRPr="00000000">
        <w:rPr>
          <w:color w:val="222222"/>
          <w:highlight w:val="white"/>
          <w:rtl w:val="0"/>
        </w:rPr>
        <w:t xml:space="preserve">Rob Bochenek and Dr. William Koeppen of Axiom Data Science for assistance extracting the ROMS data. </w:t>
      </w:r>
      <w:r w:rsidDel="00000000" w:rsidR="00000000" w:rsidRPr="00000000">
        <w:rPr>
          <w:color w:val="222222"/>
          <w:rtl w:val="0"/>
        </w:rPr>
        <w:t xml:space="preserve">A.D. thanks </w:t>
      </w:r>
      <w:r w:rsidDel="00000000" w:rsidR="00000000" w:rsidRPr="00000000">
        <w:rPr>
          <w:rtl w:val="0"/>
        </w:rPr>
        <w:t xml:space="preserve">Marcus Geist for his GIS wizarding and Dr. Al Hermann for insightful conversations about the ROMS. Additional thanks goes to Dr. Matthew Carlson and Dr. Michael Carey for valuable feedback on this manuscript.</w:t>
      </w: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Package citations:</w:t>
      </w:r>
    </w:p>
    <w:p w:rsidR="00000000" w:rsidDel="00000000" w:rsidP="00000000" w:rsidRDefault="00000000" w:rsidRPr="00000000" w14:paraId="0000004F">
      <w:pPr>
        <w:rPr/>
      </w:pPr>
      <w:r w:rsidDel="00000000" w:rsidR="00000000" w:rsidRPr="00000000">
        <w:rPr>
          <w:rtl w:val="0"/>
        </w:rPr>
        <w:t xml:space="preserve">Microsoft Co. and Weston, S. 2017. doSNOW: Foreach Parallel Adaptor for the 'snow' Package. R package version 1.0.16. https://CRAN.R-project.org/package=doSNOW</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Bivand, R. and Lewin-Koh, N. 2017. maptools: Tools for Reading and Handling Spatial Objects. R package version 0.9-2. </w:t>
      </w:r>
      <w:hyperlink r:id="rId9">
        <w:r w:rsidDel="00000000" w:rsidR="00000000" w:rsidRPr="00000000">
          <w:rPr>
            <w:color w:val="0563c1"/>
            <w:u w:val="single"/>
            <w:rtl w:val="0"/>
          </w:rPr>
          <w:t xml:space="preserve">https://CRAN.R-project.org/package=maptools</w:t>
        </w:r>
      </w:hyperlink>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Bivand, R., Keitt, T. and Rowlingson, R. 2018. rgdal: Bindings for the 'Geospatial' Data Abstraction Library. R package version 1.2-20. https://CRAN.R-project.org/package=rgdal</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Bivand, R. and Rundel, C. 2017. rgeos: Interface to Geometry Engine - Open Source ('GEOS'). R package version 0.3-26. </w:t>
      </w:r>
      <w:hyperlink r:id="rId10">
        <w:r w:rsidDel="00000000" w:rsidR="00000000" w:rsidRPr="00000000">
          <w:rPr>
            <w:color w:val="0563c1"/>
            <w:u w:val="single"/>
            <w:rtl w:val="0"/>
          </w:rPr>
          <w:t xml:space="preserve">https://CRAN.R-project.org/package=rgeos</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Garnier, S. 2016. viridis: Default Color Maps from 'matplotlib'. R package version 0.3.4. </w:t>
      </w:r>
      <w:hyperlink r:id="rId11">
        <w:r w:rsidDel="00000000" w:rsidR="00000000" w:rsidRPr="00000000">
          <w:rPr>
            <w:color w:val="0563c1"/>
            <w:u w:val="single"/>
            <w:rtl w:val="0"/>
          </w:rPr>
          <w:t xml:space="preserve">https://CRAN.R-project.org/package=viridis</w:t>
        </w:r>
      </w:hyperlink>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Hijmans, R.J. 2017. raster: Geographic Data Analysis and Modeling. R package version 2.6-7. </w:t>
      </w:r>
      <w:hyperlink r:id="rId12">
        <w:r w:rsidDel="00000000" w:rsidR="00000000" w:rsidRPr="00000000">
          <w:rPr>
            <w:color w:val="0563c1"/>
            <w:u w:val="single"/>
            <w:rtl w:val="0"/>
          </w:rPr>
          <w:t xml:space="preserve">https://CRAN.R-project.org/package=raster</w:t>
        </w:r>
      </w:hyperlink>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color w:val="000000"/>
          <w:rPrChange w:author="Amanda Droghini" w:id="3" w:date="2019-03-11T14:20:00Z">
            <w:rPr>
              <w:rFonts w:ascii="Arial" w:cs="Arial" w:eastAsia="Arial" w:hAnsi="Arial"/>
              <w:color w:val="000000"/>
            </w:rPr>
          </w:rPrChange>
        </w:rPr>
      </w:pPr>
      <w:r w:rsidDel="00000000" w:rsidR="00000000" w:rsidRPr="00000000">
        <w:rPr>
          <w:color w:val="000000"/>
          <w:rtl w:val="0"/>
        </w:rPr>
        <w:t xml:space="preserve">Wickham, H., Francois, R., Henry, L.  and Müller, K. 2017. dplyr: A Grammar of Data Manipulation. </w:t>
      </w:r>
      <w:r w:rsidDel="00000000" w:rsidR="00000000" w:rsidRPr="00000000">
        <w:rPr>
          <w:color w:val="000000"/>
          <w:rtl w:val="0"/>
          <w:rPrChange w:author="Amanda Droghini" w:id="1" w:date="2019-03-11T14:20:00Z">
            <w:rPr>
              <w:rFonts w:ascii="Arial" w:cs="Arial" w:eastAsia="Arial" w:hAnsi="Arial"/>
              <w:color w:val="000000"/>
            </w:rPr>
          </w:rPrChange>
        </w:rPr>
        <w:t xml:space="preserve">R package version 0.7.4. </w:t>
      </w:r>
      <w:hyperlink r:id="rId13">
        <w:r w:rsidDel="00000000" w:rsidR="00000000" w:rsidRPr="00000000">
          <w:rPr>
            <w:color w:val="0563c1"/>
            <w:u w:val="single"/>
            <w:rtl w:val="0"/>
            <w:rPrChange w:author="Amanda Droghini" w:id="2" w:date="2019-03-11T14:20:00Z">
              <w:rPr>
                <w:rFonts w:ascii="Arial" w:cs="Arial" w:eastAsia="Arial" w:hAnsi="Arial"/>
              </w:rPr>
            </w:rPrChange>
          </w:rPr>
          <w:t xml:space="preserve">https://CRAN.R-project.org/package=dplyr</w:t>
        </w:r>
      </w:hyperlink>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color w:val="000000"/>
          <w:rPrChange w:author="Amanda Droghini" w:id="4" w:date="2019-03-11T14:20:00Z">
            <w:rPr>
              <w:rFonts w:ascii="Arial" w:cs="Arial" w:eastAsia="Arial" w:hAnsi="Arial"/>
              <w:color w:val="000000"/>
            </w:rPr>
          </w:rPrChange>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Change w:author="Amanda Droghini" w:id="4" w:date="2019-03-11T14:20:00Z">
            <w:rPr>
              <w:rFonts w:ascii="Arial" w:cs="Arial" w:eastAsia="Arial" w:hAnsi="Arial"/>
              <w:color w:val="000000"/>
            </w:rPr>
          </w:rPrChange>
        </w:rPr>
        <w:t xml:space="preserve">Wickham, H.. </w:t>
      </w:r>
      <w:r w:rsidDel="00000000" w:rsidR="00000000" w:rsidRPr="00000000">
        <w:rPr>
          <w:color w:val="000000"/>
          <w:rtl w:val="0"/>
        </w:rPr>
        <w:t xml:space="preserve">ggplot2: Elegant Graphics for Data Analysis. Springer-Verlag New York, 2016.</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Wickham, H. 2011. The Split-Apply-Combine Strategy for Data Analysis. Journal of Statistical Software, 40(1), 1-29. </w:t>
      </w:r>
      <w:hyperlink r:id="rId14">
        <w:r w:rsidDel="00000000" w:rsidR="00000000" w:rsidRPr="00000000">
          <w:rPr>
            <w:color w:val="0563c1"/>
            <w:u w:val="single"/>
            <w:rtl w:val="0"/>
          </w:rPr>
          <w:t xml:space="preserve">http://www.jstatsoft.org/v40/i01/</w:t>
        </w:r>
      </w:hyperlink>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Pierce, D. 2017. ncdf4: Interface to Unidata netCDF (Version 4 or Earlier) Format Data Files. R package version 1.16. </w:t>
      </w:r>
      <w:hyperlink r:id="rId15">
        <w:r w:rsidDel="00000000" w:rsidR="00000000" w:rsidRPr="00000000">
          <w:rPr>
            <w:color w:val="0563c1"/>
            <w:u w:val="single"/>
            <w:rtl w:val="0"/>
          </w:rPr>
          <w:t xml:space="preserve">https://CRAN.R-project.org/package=ncdf4</w:t>
        </w:r>
      </w:hyperlink>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62">
      <w:pPr>
        <w:rPr/>
      </w:pPr>
      <w:r w:rsidDel="00000000" w:rsidR="00000000" w:rsidRPr="00000000">
        <w:rPr>
          <w:color w:val="000000"/>
          <w:rtl w:val="0"/>
        </w:rPr>
        <w:t xml:space="preserve">Pebesma, E.J., R.S. Bivand, 2005. Classes and methods for spatial data in R. R News 5 (2), https://cran.r-project.org/doc/Rnews/.</w:t>
      </w:r>
      <w:r w:rsidDel="00000000" w:rsidR="00000000" w:rsidRPr="00000000">
        <w:rPr>
          <w:rtl w:val="0"/>
        </w:rPr>
      </w:r>
    </w:p>
    <w:p w:rsidR="00000000" w:rsidDel="00000000" w:rsidP="00000000" w:rsidRDefault="00000000" w:rsidRPr="00000000" w14:paraId="00000063">
      <w:pPr>
        <w:rPr/>
      </w:pPr>
      <w:r w:rsidDel="00000000" w:rsidR="00000000" w:rsidRPr="00000000">
        <w:rPr>
          <w:color w:val="000000"/>
          <w:rtl w:val="0"/>
        </w:rPr>
        <w:t xml:space="preserve">Perpinan Lamigueiro, O. and Hijmans, R. 2018. rasterVis. R package version 0.45.</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Droghini" w:id="22" w:date="2019-03-11T11:02: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Fossheim, M., R. Primicerio, E. Johannesen, R. B. Ingvaldsen, M. M. Aschan, and A. V. Dolgov. 2015. Recent warming leads to a rapid borealization of fish communities in the Arctic. Nature Climate Change 5:673–677.</w:t>
      </w:r>
    </w:p>
  </w:comment>
  <w:comment w:author="Amanda Droghini" w:id="1" w:date="2019-03-11T10:50: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out of 42 NIS</w:t>
      </w:r>
    </w:p>
  </w:comment>
  <w:comment w:author="Amanda Droghini" w:id="20" w:date="2018-06-19T22:54:00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author="Jesika Reimer" w:id="0" w:date="2019-03-12T01:22:3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p>
  </w:comment>
  <w:comment w:author="Amanda Droghini" w:id="18" w:date="2018-04-30T17:34:00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this is right but I made it up</w:t>
      </w:r>
    </w:p>
  </w:comment>
  <w:comment w:author="Anthony Fischbach" w:id="19" w:date="2018-06-19T15:23:0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+afischbach@usgs.gov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there is a discussion in the literature.  Recall 2011 &amp; 2012's blob extending up along the Chukchi Sea coast from the Y-K delta, co-incident with the allopecia seals.</w:t>
      </w:r>
    </w:p>
  </w:comment>
  <w:comment w:author="Jordan Watson - NOAA Federal" w:id="13" w:date="2019-03-12T05:00:20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kinda just snuck this in here but I feel like we should acknowledge that these NIS are not the only species that are moving north and that there is already ample evidence of other species doing so. Sure they aren't invaders but they pretty well-illustrate the point.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 new paper comes out monthly on distribution shifts of fish species. I kinda wonder if maybe this should be part of a broader implications or conclusions paragraph? Orrrrrr we can scrap the idea altogether, too.</w:t>
      </w:r>
    </w:p>
  </w:comment>
  <w:comment w:author="Amanda Droghini" w:id="14" w:date="2019-03-13T19:11:1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idea. I do have literature which shows that invertebrates (NIS and native) have also responded to changing conditions. I think Grebmeier  2012 (shifting patterns of life..) provides a (scant) review for inverts in the Pacific Arctic. Other potentially relevant ones: in the Atlantic Reid et al. 2007, snow crabs (Alvsvag et al. 2009), more Euro-centric: case studies presented in the Nordic Council of Ministers report. Alabia et al. 2018 (https://doi.org/10.1111/ddi.12788) is also for the Bering Sea but looks at some commercial invertebrates -- so maybe change "commercial fish species" to just commercial species?</w:t>
      </w:r>
    </w:p>
  </w:comment>
  <w:comment w:author="Jordan Watson - NOAA Federal" w:id="16" w:date="2019-03-12T05:00:20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kinda just snuck this in here but I feel like we should acknowledge that these NIS are not the only species that are moving north and that there is already ample evidence of other species doing so. Sure they aren't invaders but they pretty well-illustrate the point.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 new paper comes out monthly on distribution shifts of fish species. I kinda wonder if maybe this should be part of a broader implications or conclusions paragraph? Orrrrrr we can scrap the idea altogether, too.</w:t>
      </w:r>
    </w:p>
  </w:comment>
  <w:comment w:author="Amanda Droghini" w:id="17" w:date="2019-03-13T19:11:13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idea. I do have literature which shows that invertebrates (NIS and native) have also responded to changing conditions. I think Grebmeier  2012 (shifting patterns of life..) provides a (scant) review for inverts in the Pacific Arctic. Other potentially relevant ones: in the Atlantic Reid et al. 2007, snow crabs (Alvsvag et al. 2009), more Euro-centric: case studies presented in the Nordic Council of Ministers report. Alabia et al. 2018 (https://doi.org/10.1111/ddi.12788) is also for the Bering Sea but looks at some commercial invertebrates -- so maybe change "commercial fish species" to just commercial species?</w:t>
      </w:r>
    </w:p>
  </w:comment>
  <w:comment w:author="Jordan Watson - NOAA Federal" w:id="15" w:date="2019-03-12T04:58:08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Barbeaux, S. J., &amp; Hollowed, A. B. (2018). Ontogeny matters: Climate variability and effects on fish distribution in the eastern Bering Sea. Fisheries Oceanography, 27, 1–15. https://doi.org/10.1111/fog.12229</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Kotwicki, S., &amp; Lauth, R. R. (2013). Detecting temporal trends and environmentally‐driven changes in the spatial distribution of bottom fishes and crabs on the eastern Bering Sea shelf. Deep Sea Research Part II: Topical Studies in Oceanography, 94, 231–243. https://doi.org/10.1016/j.dsr2.2013.03.017</w:t>
      </w:r>
    </w:p>
  </w:comment>
  <w:comment w:author="Anthony Fischbach" w:id="9" w:date="2019-03-21T22:01:07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exclude the anadromous NIS?  Can we state that here, and indicate potential suitability of reproductive habitats for these anadromous NIS?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statement: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excludes the two anadromous NIS (both salmon) that may readily find suitable reproductive habitat up the many riverine systems feeding into the Bering."</w:t>
      </w:r>
    </w:p>
  </w:comment>
  <w:comment w:author="Jordan Watson - NOAA Federal" w:id="23" w:date="2019-03-12T05:16:3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which journal you are going for, I think you might need a stronger take home point here about range expansion of NIS globally to higher latitudes - Atlantic, Pacific, Antarctic, etc.</w:t>
      </w:r>
    </w:p>
  </w:comment>
  <w:comment w:author="Amanda Droghini" w:id="2" w:date="2019-03-13T19:21:07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Marine Fisheries Service (2017) Fisheries of the United States, 2016. U.S. Department of Commerce, NOAA Current Fishery Statistics No. 2016. Available at: https://www.st.nmfs.noaa.gov/commercial-fisheries/ fus/fus16/index</w:t>
      </w:r>
    </w:p>
  </w:comment>
  <w:comment w:author="Jordan Watson - NOAA Federal" w:id="21" w:date="2018-06-11T01:02:00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just include the reference here in case you don't want to include the addition.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Pinsky, M. L., and Fogarty, M. 2012. Lagged social-ecological responses to climate and range shifts in fisheries. Climatic Change, 115: 883–891.</w:t>
      </w:r>
    </w:p>
  </w:comment>
  <w:comment w:author="Anthony Fischbach" w:id="12" w:date="2018-06-19T15:12:00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+afischbach@usgs.gov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in citation summarizing regional variation in ice extent that indicates a wind-driven expansion of maximum ice extent, followed by a reduction of the ice covered season.  This was updated through 2017.</w:t>
      </w:r>
    </w:p>
  </w:comment>
  <w:comment w:author="Jordan Watson - NOAA Federal" w:id="11" w:date="2019-03-12T02:49:5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 review process will take a little while, I wonder if we should mark this and come back to see if there are more recent references that we can point to in a few months that highlight the most recent two winters (including this one). There are certainly papers in the pipes...</w:t>
      </w:r>
    </w:p>
  </w:comment>
  <w:comment w:author="Amanda Droghini" w:id="10" w:date="2019-03-11T10:03: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Need to check this number – same as comment in results above. You originally wrote 20… maybe that’s the # with at least 1 week?</w:t>
      </w:r>
    </w:p>
  </w:comment>
  <w:comment w:author="Amanda Droghini" w:id="3" w:date="2019-03-11T10:01:00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double-check this, the max. number seems low given that only 5 taxa have absolutely no suitable conditions</w:t>
      </w:r>
    </w:p>
  </w:comment>
  <w:comment w:author="Amanda Droghini" w:id="8" w:date="2019-03-11T10:02:0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number changes depending on the model we look at. Across the 3 models, max number of NIS predicted is: 33, 34, and 35.</w:t>
      </w:r>
    </w:p>
  </w:comment>
  <w:comment w:author="Jordan Watson - NOAA Federal" w:id="4" w:date="2019-03-12T01:47:0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caught this before but it seems strange that we are talking about reproductive suitability in the Bering Sea for anadromous species. So of course the ocean conditions will not be suitable because they don't spawn in the ocean. Both of these species would use the saltwater as corridors to get to the freshwater. So I'm not sure that we should say that conditions were not suitable so much as perhaps we should say that because these species do not reproduce in the ocean, they were not included in the reproductive assessment. Would it be possible to just remove them from the reproductive sample size? I could see a reviewer jumping on this. Or maybe we could more simply just add a sentence to say that "Suitable conditions were absent for these species because they are anadromous species that do not reproduce in salt water. So while they could not reproduce in the Bering Sea, our study could also not assess the feasibility of them spawning in the general Bering Sea region." Or something like that.</w:t>
      </w:r>
    </w:p>
  </w:comment>
  <w:comment w:author="Amanda Droghini" w:id="5" w:date="2019-03-13T19:27:5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 generated the final taxa list based on survival thresholds - from the methods: "We considered only euhaline taxa that can tolerate salinities ≥30 parts per trillion (ppt)" [maybe this needs to be made clearer that it's survival tolerance]. So the two salmon species end up being included in our reproductive analysis as well, though like you said - we know from the start that they can't reproduce in the Bering Sea. We could easily omit them from our sample size for reproduction (just add a sentence in the Methods indicating that we did that). I'm happy with that option -- anyone else have any thoughts?</w:t>
      </w:r>
    </w:p>
  </w:comment>
  <w:comment w:author="Jordan Watson - NOAA Federal" w:id="6" w:date="2019-03-13T19:57:4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would be a good way to deal with that - to just omit them from the reproductive sample size.</w:t>
      </w:r>
    </w:p>
  </w:comment>
  <w:comment w:author="Anthony Fischbach" w:id="7" w:date="2019-03-21T21:52:2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makes sense.  Can we state anything about the potential reproductive habitat for anadromous NIS, given the many rivers systems that empty into the Bering?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rPr>
  </w:style>
  <w:style w:type="paragraph" w:styleId="Heading2">
    <w:name w:val="heading 2"/>
    <w:basedOn w:val="Normal"/>
    <w:next w:val="Normal"/>
    <w:pPr>
      <w:keepNext w:val="1"/>
      <w:keepLines w:val="1"/>
      <w:spacing w:before="40" w:lineRule="auto"/>
    </w:pPr>
    <w:rPr>
      <w:i w:val="1"/>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ran.r-project.org/package=viridis" TargetMode="External"/><Relationship Id="rId10" Type="http://schemas.openxmlformats.org/officeDocument/2006/relationships/hyperlink" Target="https://cran.r-project.org/package=rgeos" TargetMode="External"/><Relationship Id="rId13" Type="http://schemas.openxmlformats.org/officeDocument/2006/relationships/hyperlink" Target="https://cran.r-project.org/package=dplyr" TargetMode="External"/><Relationship Id="rId12" Type="http://schemas.openxmlformats.org/officeDocument/2006/relationships/hyperlink" Target="https://cran.r-project.org/package=rast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an.r-project.org/package=maptools" TargetMode="External"/><Relationship Id="rId15" Type="http://schemas.openxmlformats.org/officeDocument/2006/relationships/hyperlink" Target="https://cran.r-project.org/package=ncdf4" TargetMode="External"/><Relationship Id="rId14" Type="http://schemas.openxmlformats.org/officeDocument/2006/relationships/hyperlink" Target="http://www.jstatsoft.org/v40/i0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preimer@alaska.edu" TargetMode="External"/><Relationship Id="rId8" Type="http://schemas.openxmlformats.org/officeDocument/2006/relationships/hyperlink" Target="https://neo.sci.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