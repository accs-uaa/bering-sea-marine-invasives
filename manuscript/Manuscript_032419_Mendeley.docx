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32E6C" w:rsidRPr="00C02792" w:rsidRDefault="00CD11F5">
      <w:pPr>
        <w:pStyle w:val="Heading1"/>
        <w:spacing w:before="0"/>
      </w:pPr>
      <w:bookmarkStart w:id="0" w:name="_gjdgxs" w:colFirst="0" w:colLast="0"/>
      <w:bookmarkEnd w:id="0"/>
      <w:r w:rsidRPr="00C02792">
        <w:t xml:space="preserve">Title: </w:t>
      </w:r>
      <w:commentRangeStart w:id="1"/>
      <w:r w:rsidRPr="00C02792">
        <w:rPr>
          <w:b w:val="0"/>
        </w:rPr>
        <w:t>Limits</w:t>
      </w:r>
      <w:commentRangeEnd w:id="1"/>
      <w:r w:rsidRPr="00C02792">
        <w:commentReference w:id="1"/>
      </w:r>
      <w:r w:rsidRPr="00C02792">
        <w:rPr>
          <w:b w:val="0"/>
        </w:rPr>
        <w:t xml:space="preserve"> to </w:t>
      </w:r>
      <w:proofErr w:type="spellStart"/>
      <w:r w:rsidRPr="00C02792">
        <w:rPr>
          <w:b w:val="0"/>
        </w:rPr>
        <w:t>bioinvasions</w:t>
      </w:r>
      <w:proofErr w:type="spellEnd"/>
      <w:r w:rsidRPr="00C02792">
        <w:rPr>
          <w:b w:val="0"/>
        </w:rPr>
        <w:t xml:space="preserve"> in the Bering Sea: Predicting suitable conditions from regional ocean models</w:t>
      </w:r>
    </w:p>
    <w:p w14:paraId="00000002" w14:textId="77777777" w:rsidR="00A32E6C" w:rsidRPr="00C02792" w:rsidRDefault="00A32E6C"/>
    <w:p w14:paraId="00000003" w14:textId="77777777" w:rsidR="00A32E6C" w:rsidRPr="00C02792" w:rsidRDefault="00CD11F5">
      <w:r w:rsidRPr="00C02792">
        <w:rPr>
          <w:b/>
        </w:rPr>
        <w:t>Running title:</w:t>
      </w:r>
      <w:r w:rsidRPr="00C02792">
        <w:t xml:space="preserve"> Limits to </w:t>
      </w:r>
      <w:proofErr w:type="spellStart"/>
      <w:r w:rsidRPr="00C02792">
        <w:t>bioinvasions</w:t>
      </w:r>
      <w:proofErr w:type="spellEnd"/>
      <w:r w:rsidRPr="00C02792">
        <w:t xml:space="preserve"> in the Bering Sea</w:t>
      </w:r>
    </w:p>
    <w:p w14:paraId="00000004" w14:textId="77777777" w:rsidR="00A32E6C" w:rsidRPr="00C02792" w:rsidRDefault="00A32E6C">
      <w:pPr>
        <w:pStyle w:val="Heading1"/>
        <w:spacing w:before="0"/>
      </w:pPr>
      <w:bookmarkStart w:id="2" w:name="_30j0zll" w:colFirst="0" w:colLast="0"/>
      <w:bookmarkEnd w:id="2"/>
    </w:p>
    <w:p w14:paraId="00000005" w14:textId="77777777" w:rsidR="00A32E6C" w:rsidRPr="00C02792" w:rsidRDefault="00CD11F5">
      <w:pPr>
        <w:pStyle w:val="Heading1"/>
        <w:spacing w:before="0"/>
      </w:pPr>
      <w:r w:rsidRPr="00C02792">
        <w:t xml:space="preserve">Authors: </w:t>
      </w:r>
      <w:r w:rsidRPr="00C02792">
        <w:rPr>
          <w:b w:val="0"/>
        </w:rPr>
        <w:t>A. Droghini</w:t>
      </w:r>
      <w:r w:rsidRPr="00C02792">
        <w:rPr>
          <w:b w:val="0"/>
          <w:vertAlign w:val="superscript"/>
        </w:rPr>
        <w:t>1</w:t>
      </w:r>
      <w:r w:rsidRPr="00C02792">
        <w:rPr>
          <w:b w:val="0"/>
        </w:rPr>
        <w:t>, A. S. Fischbach</w:t>
      </w:r>
      <w:r w:rsidRPr="00C02792">
        <w:rPr>
          <w:b w:val="0"/>
          <w:vertAlign w:val="superscript"/>
        </w:rPr>
        <w:t>2</w:t>
      </w:r>
      <w:r w:rsidRPr="00C02792">
        <w:rPr>
          <w:b w:val="0"/>
        </w:rPr>
        <w:t>, J. Watson</w:t>
      </w:r>
      <w:r w:rsidRPr="00C02792">
        <w:rPr>
          <w:b w:val="0"/>
          <w:vertAlign w:val="superscript"/>
        </w:rPr>
        <w:t>3</w:t>
      </w:r>
      <w:r w:rsidRPr="00C02792">
        <w:rPr>
          <w:b w:val="0"/>
        </w:rPr>
        <w:t>, J. P. Reimer</w:t>
      </w:r>
      <w:r w:rsidRPr="00C02792">
        <w:rPr>
          <w:b w:val="0"/>
          <w:vertAlign w:val="superscript"/>
        </w:rPr>
        <w:t>1</w:t>
      </w:r>
    </w:p>
    <w:p w14:paraId="00000006" w14:textId="77777777" w:rsidR="00A32E6C" w:rsidRPr="00C02792" w:rsidRDefault="00A32E6C">
      <w:pPr>
        <w:rPr>
          <w:b/>
        </w:rPr>
      </w:pPr>
    </w:p>
    <w:p w14:paraId="00000007" w14:textId="77777777" w:rsidR="00A32E6C" w:rsidRPr="00C02792" w:rsidRDefault="00CD11F5">
      <w:bookmarkStart w:id="3" w:name="_1fob9te" w:colFirst="0" w:colLast="0"/>
      <w:bookmarkEnd w:id="3"/>
      <w:r w:rsidRPr="00C02792">
        <w:rPr>
          <w:b/>
        </w:rPr>
        <w:t>Affiliations:</w:t>
      </w:r>
      <w:r w:rsidRPr="00C02792">
        <w:t xml:space="preserve"> 1. Alaska Center for Conservation Science, University of Alaska Anchorage, 2400 W Campus Drive, Anchorage, AK 99508. 2. U.S. Geological Service, Alaska Science Center, 4210 University Drive, Anchorage, AK 99508. 3. NOAA Alaska Fisheries Science Center, Auke Bay Laboratories, Ted Stevens Marine Research Institute, 17109 Pt. Lena Loop Rd., Juneau, AK 99801</w:t>
      </w:r>
    </w:p>
    <w:p w14:paraId="00000008" w14:textId="77777777" w:rsidR="00A32E6C" w:rsidRPr="00C02792" w:rsidRDefault="00A32E6C">
      <w:pPr>
        <w:rPr>
          <w:b/>
        </w:rPr>
      </w:pPr>
    </w:p>
    <w:p w14:paraId="00000009" w14:textId="3EF8A3C6" w:rsidR="00A32E6C" w:rsidRPr="00C02792" w:rsidRDefault="00CD11F5">
      <w:r w:rsidRPr="00C02792">
        <w:rPr>
          <w:b/>
        </w:rPr>
        <w:t xml:space="preserve">Corresponding author: </w:t>
      </w:r>
      <w:r w:rsidRPr="00C02792">
        <w:t>J.</w:t>
      </w:r>
      <w:r w:rsidR="00C02792">
        <w:t xml:space="preserve"> </w:t>
      </w:r>
      <w:r w:rsidRPr="00C02792">
        <w:t xml:space="preserve">P. Reimer, </w:t>
      </w:r>
      <w:proofErr w:type="spellStart"/>
      <w:r w:rsidRPr="00C02792">
        <w:t>tel</w:t>
      </w:r>
      <w:proofErr w:type="spellEnd"/>
      <w:r w:rsidRPr="00C02792">
        <w:t xml:space="preserve">: 907-786-6349, email: </w:t>
      </w:r>
      <w:hyperlink r:id="rId9">
        <w:r w:rsidRPr="00C02792">
          <w:rPr>
            <w:color w:val="0563C1"/>
            <w:u w:val="single"/>
          </w:rPr>
          <w:t>jpreimer@alaska.edu</w:t>
        </w:r>
      </w:hyperlink>
    </w:p>
    <w:p w14:paraId="0000000A" w14:textId="77777777" w:rsidR="00A32E6C" w:rsidRPr="00C02792" w:rsidRDefault="00A32E6C">
      <w:pPr>
        <w:pStyle w:val="Heading1"/>
        <w:spacing w:before="0"/>
      </w:pPr>
    </w:p>
    <w:p w14:paraId="0000000B" w14:textId="77777777" w:rsidR="00A32E6C" w:rsidRPr="00C02792" w:rsidRDefault="00CD11F5">
      <w:pPr>
        <w:pStyle w:val="Heading1"/>
        <w:spacing w:before="0"/>
      </w:pPr>
      <w:r w:rsidRPr="00C02792">
        <w:t>Abstract</w:t>
      </w:r>
    </w:p>
    <w:p w14:paraId="0000000C" w14:textId="77777777" w:rsidR="00A32E6C" w:rsidRPr="00C02792" w:rsidRDefault="00CD11F5">
      <w:r w:rsidRPr="00C02792">
        <w:t xml:space="preserve">Cold water temperatures and minimal vessel traffic are expected to limit biological introductions to polar ecosystems; however, to date, these expectations have not been comprehensively evaluated for a large marine ecosystem. We evaluated whether suitable conditions exist in the Bering Sea for the survival and reproduction of 42 non-indigenous species (NIS). To do so, we compared species-specific temperature and salinity thresholds to conditions projected by three regional ocean models during two study periods: recent (2003-2012) and mid-century (2030-2039). In addition, we explored patterns of vessel traffic and connectivity among Bering Sea </w:t>
      </w:r>
      <w:r w:rsidRPr="00C02792">
        <w:lastRenderedPageBreak/>
        <w:t xml:space="preserve">ports and international and regional ports from which NIS may be transported. We found that the southeastern Bering Sea was highly suitable for the year-round survival of </w:t>
      </w:r>
      <w:commentRangeStart w:id="4"/>
      <w:r w:rsidRPr="00C02792">
        <w:t xml:space="preserve">81% NIS </w:t>
      </w:r>
      <w:commentRangeEnd w:id="4"/>
      <w:r w:rsidRPr="00C02792">
        <w:commentReference w:id="4"/>
      </w:r>
      <w:r w:rsidRPr="00C02792">
        <w:t xml:space="preserve">assessed, but that cold water may limit NIS in areas with seasonal sea ice (i.e. north of 58°N). Although we found suitable reproductive conditions for many taxa, short summers may limit those that require temperatures above 10ºC for reproduction. Predicted ocean warming is expected to expand suitable conditions northward, largely favoring taxa that already have the ability to survive year-round within the study area. Traffic patterns apparent from ballast water discharge data and fishing vessel records reveal a network of coastwise and transoceanic traffic centered on Dutch Harbor, with connectivity throughout the Bering Sea. Areas predicted to support the highest number of NIS were also the most likely points of human-mediated introductions. Our findings provide an important foundation for risk assessments of NIS in a commercially important Arctic system and can inform research on climate change and </w:t>
      </w:r>
      <w:proofErr w:type="spellStart"/>
      <w:r w:rsidRPr="00C02792">
        <w:t>bioinvasions</w:t>
      </w:r>
      <w:proofErr w:type="spellEnd"/>
      <w:r w:rsidRPr="00C02792">
        <w:t xml:space="preserve"> in other high-latitude marine systems.</w:t>
      </w:r>
    </w:p>
    <w:p w14:paraId="0000000D" w14:textId="77777777" w:rsidR="00A32E6C" w:rsidRPr="00C02792" w:rsidRDefault="00A32E6C"/>
    <w:p w14:paraId="0000000E" w14:textId="77777777" w:rsidR="00A32E6C" w:rsidRPr="00C02792" w:rsidRDefault="00CD11F5">
      <w:pPr>
        <w:rPr>
          <w:color w:val="000000"/>
        </w:rPr>
      </w:pPr>
      <w:r w:rsidRPr="00C02792">
        <w:rPr>
          <w:b/>
          <w:color w:val="000000"/>
        </w:rPr>
        <w:t xml:space="preserve">Key words: </w:t>
      </w:r>
      <w:r w:rsidRPr="00C02792">
        <w:rPr>
          <w:color w:val="000000"/>
        </w:rPr>
        <w:t>Arctic, climate change, physiological thresholds, habitat suitability, biological invasion, non-native species, North Pacific, Alaska, risk assessment</w:t>
      </w:r>
    </w:p>
    <w:p w14:paraId="0000000F" w14:textId="77777777" w:rsidR="00A32E6C" w:rsidRPr="00C02792" w:rsidRDefault="00A32E6C">
      <w:pPr>
        <w:rPr>
          <w:color w:val="000000"/>
        </w:rPr>
      </w:pPr>
    </w:p>
    <w:p w14:paraId="00000010" w14:textId="77777777" w:rsidR="00A32E6C" w:rsidRPr="00C02792" w:rsidRDefault="00CD11F5">
      <w:pPr>
        <w:rPr>
          <w:b/>
        </w:rPr>
      </w:pPr>
      <w:r w:rsidRPr="00C02792">
        <w:rPr>
          <w:b/>
          <w:color w:val="000000"/>
        </w:rPr>
        <w:t>Paper type:</w:t>
      </w:r>
      <w:r w:rsidRPr="00C02792">
        <w:rPr>
          <w:b/>
        </w:rPr>
        <w:t xml:space="preserve"> </w:t>
      </w:r>
      <w:r w:rsidRPr="00C02792">
        <w:t>Primary research</w:t>
      </w:r>
      <w:r w:rsidRPr="00C02792">
        <w:br w:type="page"/>
      </w:r>
    </w:p>
    <w:p w14:paraId="00000011" w14:textId="77777777" w:rsidR="00A32E6C" w:rsidRPr="00C02792" w:rsidRDefault="00CD11F5">
      <w:pPr>
        <w:pStyle w:val="Heading1"/>
      </w:pPr>
      <w:r w:rsidRPr="00C02792">
        <w:lastRenderedPageBreak/>
        <w:t>Introduction</w:t>
      </w:r>
    </w:p>
    <w:p w14:paraId="00000012" w14:textId="1BB93A1B" w:rsidR="00A32E6C" w:rsidRPr="00C02792" w:rsidRDefault="00B851A3">
      <w:pPr>
        <w:ind w:firstLine="720"/>
      </w:pPr>
      <w:r>
        <w:rPr>
          <w:color w:val="000000"/>
        </w:rPr>
        <w:t>W</w:t>
      </w:r>
      <w:r w:rsidR="00CD11F5" w:rsidRPr="00C02792">
        <w:rPr>
          <w:color w:val="000000"/>
        </w:rPr>
        <w:t xml:space="preserve">arming ocean temperatures and marine transport </w:t>
      </w:r>
      <w:r w:rsidR="00CD11F5">
        <w:rPr>
          <w:color w:val="000000"/>
        </w:rPr>
        <w:t>are</w:t>
      </w:r>
      <w:r>
        <w:rPr>
          <w:color w:val="000000"/>
        </w:rPr>
        <w:t xml:space="preserve"> fuel</w:t>
      </w:r>
      <w:r w:rsidR="00CD11F5">
        <w:rPr>
          <w:color w:val="000000"/>
        </w:rPr>
        <w:t>ing</w:t>
      </w:r>
      <w:r w:rsidR="00CD11F5" w:rsidRPr="00C02792">
        <w:rPr>
          <w:color w:val="000000"/>
        </w:rPr>
        <w:t xml:space="preserve"> rapid range expansions of </w:t>
      </w:r>
      <w:r>
        <w:rPr>
          <w:color w:val="000000"/>
        </w:rPr>
        <w:t>non-indigenous species (</w:t>
      </w:r>
      <w:r w:rsidR="00CD11F5" w:rsidRPr="00C02792">
        <w:rPr>
          <w:color w:val="000000"/>
        </w:rPr>
        <w:t>NIS</w:t>
      </w:r>
      <w:r>
        <w:rPr>
          <w:color w:val="000000"/>
        </w:rPr>
        <w:t>) in</w:t>
      </w:r>
      <w:r w:rsidR="00CD11F5" w:rsidRPr="00C02792">
        <w:rPr>
          <w:color w:val="000000"/>
        </w:rPr>
        <w:t xml:space="preserve"> </w:t>
      </w:r>
      <w:r>
        <w:rPr>
          <w:color w:val="000000"/>
        </w:rPr>
        <w:t xml:space="preserve">major marine ecosystems </w:t>
      </w:r>
      <w:r w:rsidR="00CD11F5" w:rsidRPr="00C02792">
        <w:rPr>
          <w:color w:val="000000"/>
        </w:rPr>
        <w:t>around the world</w:t>
      </w:r>
      <w:r w:rsidR="00CD11F5" w:rsidRPr="00C02792">
        <w:t xml:space="preserve"> </w:t>
      </w:r>
      <w:r w:rsidR="00375D65">
        <w:fldChar w:fldCharType="begin" w:fldLock="1"/>
      </w:r>
      <w:r w:rsidR="009B5F75">
        <w:instrText>ADDIN CSL_CITATION {"citationItems":[{"id":"ITEM-1","itemData":{"DOI":"10.1038/ncomms14435","ISSN":"2041-1723","author":[{"dropping-particle":"","family":"Seebens","given":"Hanno","non-dropping-particle":"","parse-names":false,"suffix":""},{"dropping-particle":"","family":"Blackburn","given":"Tim M.","non-dropping-particle":"","parse-names":false,"suffix":""},{"dropping-particle":"","family":"Dyer","given":"Ellie E.","non-dropping-particle":"","parse-names":false,"suffix":""},{"dropping-particle":"","family":"Genovesi","given":"Piero","non-dropping-particle":"","parse-names":false,"suffix":""},{"dropping-particle":"","family":"Hulme","given":"Philip E.","non-dropping-particle":"","parse-names":false,"suffix":""},{"dropping-particle":"","family":"Jeschke","given":"Jonathan M.","non-dropping-particle":"","parse-names":false,"suffix":""},{"dropping-particle":"","family":"Pagad","given":"Shyama","non-dropping-particle":"","parse-names":false,"suffix":""},{"dropping-particle":"","family":"Pyšek","given":"Petr","non-dropping-particle":"","parse-names":false,"suffix":""},{"dropping-particle":"","family":"Winter","given":"Marten","non-dropping-particle":"","parse-names":false,"suffix":""},{"dropping-particle":"","family":"Arianoutsou","given":"Margarita","non-dropping-particle":"","parse-names":false,"suffix":""},{"dropping-particle":"","family":"Bacher","given":"Sven","non-dropping-particle":"","parse-names":false,"suffix":""},{"dropping-particle":"","family":"Blasius","given":"Bernd","non-dropping-particle":"","parse-names":false,"suffix":""},{"dropping-particle":"","family":"Brundu","given":"Giuseppe","non-dropping-particle":"","parse-names":false,"suffix":""},{"dropping-particle":"","family":"Capinha","given":"César","non-dropping-particle":"","parse-names":false,"suffix":""},{"dropping-particle":"","family":"Celesti-Grapow","given":"Laura","non-dropping-particle":"","parse-names":false,"suffix":""},{"dropping-particle":"","family":"Dawson","given":"Wayne","non-dropping-particle":"","parse-names":false,"suffix":""},{"dropping-particle":"","family":"Dullinger","given":"Stefan","non-dropping-particle":"","parse-names":false,"suffix":""},{"dropping-particle":"","family":"Fuentes","given":"Nicol","non-dropping-particle":"","parse-names":false,"suffix":""},{"dropping-particle":"","family":"Jäger","given":"Heinke","non-dropping-particle":"","parse-names":false,"suffix":""},{"dropping-particle":"","family":"Kartesz","given":"John","non-dropping-particle":"","parse-names":false,"suffix":""},{"dropping-particle":"","family":"Kenis","given":"Marc","non-dropping-particle":"","parse-names":false,"suffix":""},{"dropping-particle":"","family":"Kreft","given":"Holger","non-dropping-particle":"","parse-names":false,"suffix":""},{"dropping-particle":"","family":"Kühn","given":"Ingolf","non-dropping-particle":"","parse-names":false,"suffix":""},{"dropping-particle":"","family":"Lenzner","given":"Bernd","non-dropping-particle":"","parse-names":false,"suffix":""},{"dropping-particle":"","family":"Liebhold","given":"Andrew","non-dropping-particle":"","parse-names":false,"suffix":""},{"dropping-particle":"","family":"Mosena","given":"Alexander","non-dropping-particle":"","parse-names":false,"suffix":""},{"dropping-particle":"","family":"Moser","given":"Dietmar","non-dropping-particle":"","parse-names":false,"suffix":""},{"dropping-particle":"","family":"Nishino","given":"Misako","non-dropping-particle":"","parse-names":false,"suffix":""},{"dropping-particle":"","family":"Pearman","given":"David","non-dropping-particle":"","parse-names":false,"suffix":""},{"dropping-particle":"","family":"Pergl","given":"Jan","non-dropping-particle":"","parse-names":false,"suffix":""},{"dropping-particle":"","family":"Rabitsch","given":"Wolfgang","non-dropping-particle":"","parse-names":false,"suffix":""},{"dropping-particle":"","family":"Rojas-Sandoval","given":"Julissa","non-dropping-particle":"","parse-names":false,"suffix":""},{"dropping-particle":"","family":"Roques","given":"Alain","non-dropping-particle":"","parse-names":false,"suffix":""},{"dropping-particle":"","family":"Rorke","given":"Stephanie","non-dropping-particle":"","parse-names":false,"suffix":""},{"dropping-particle":"","family":"Rossinelli","given":"Silvia","non-dropping-particle":"","parse-names":false,"suffix":""},{"dropping-particle":"","family":"Roy","given":"Helen E.","non-dropping-particle":"","parse-names":false,"suffix":""},{"dropping-particle":"","family":"Scalera","given":"Riccardo","non-dropping-particle":"","parse-names":false,"suffix":""},{"dropping-particle":"","family":"Schindler","given":"Stefan","non-dropping-particle":"","parse-names":false,"suffix":""},{"dropping-particle":"","family":"Štajerová","given":"Kateřina","non-dropping-particle":"","parse-names":false,"suffix":""},{"dropping-particle":"","family":"Tokarska-Guzik","given":"Barbara","non-dropping-particle":"","parse-names":false,"suffix":""},{"dropping-particle":"","family":"Kleunen","given":"Mark","non-dropping-particle":"van","parse-names":false,"suffix":""},{"dropping-particle":"","family":"Walker","given":"Kevin","non-dropping-particle":"","parse-names":false,"suffix":""},{"dropping-particle":"","family":"Weigelt","given":"Patrick","non-dropping-particle":"","parse-names":false,"suffix":""},{"dropping-particle":"","family":"Yamanaka","given":"Takehiko","non-dropping-particle":"","parse-names":false,"suffix":""},{"dropping-particle":"","family":"Essl","given":"Franz","non-dropping-particle":"","parse-names":false,"suffix":""}],"container-title":"Nature Communications","id":"ITEM-1","issued":{"date-parts":[["2017","2","15"]]},"page":"14435","publisher":"Nature Publishing Group","title":"No saturation in the accumulation of alien species worldwide","type":"article-journal","volume":"8"},"uris":["http://www.mendeley.com/documents/?uuid=594e47a1-c1a4-3fb3-8d2a-bd2da9461a38"]}],"mendeley":{"formattedCitation":"(Hanno Seebens et al., 2017)","plainTextFormattedCitation":"(Hanno Seebens et al., 2017)","previouslyFormattedCitation":"(Hanno Seebens et al., 2017)"},"properties":{"noteIndex":0},"schema":"https://github.com/citation-style-language/schema/raw/master/csl-citation.json"}</w:instrText>
      </w:r>
      <w:r w:rsidR="00375D65">
        <w:fldChar w:fldCharType="separate"/>
      </w:r>
      <w:r w:rsidR="009B5F75" w:rsidRPr="009B5F75">
        <w:rPr>
          <w:noProof/>
        </w:rPr>
        <w:t>(Hanno Seebens et al., 2017)</w:t>
      </w:r>
      <w:r w:rsidR="00375D65">
        <w:fldChar w:fldCharType="end"/>
      </w:r>
      <w:r w:rsidR="00CD11F5">
        <w:t xml:space="preserve">, These species, some of which might become established, are of concern to managers and scientists alike because of their potential to impact native biodiversity, commercial fisheries, and subsistence resources. There is therefore much value in understanding what factors contribute to successful and unsuccessful invasions and which areas are more at-risk than others </w:t>
      </w:r>
      <w:r w:rsidR="00CD11F5">
        <w:fldChar w:fldCharType="begin" w:fldLock="1"/>
      </w:r>
      <w:r w:rsidR="009B5F75">
        <w:instrText>ADDIN CSL_CITATION {"citationItems":[{"id":"ITEM-1","itemData":{"DOI":"10.1016/0006-3207(96)00020-1","ISBN":"0006-3207","ISSN":"00063207","PMID":"1799","abstract":"Invasions frequently continue long after dispersal corridors have been well established. Six interrelated processes (changes in donor regions, new donor regions, changes in recipient region, invasion windows, stochastic inoculation events, and dispersal vector changes) are examined to explain this phenomenon. The combination of these processes makes it difficult to forge a list of species from potential donor regions that will never become successful invaders and, by extension, to thus define the characteristics of species that have failed to invade. Predictions relative to which species will invade and when they will invade can be improved by more detailed attention to these six categories of interrelated processes that mediate invasion success.","author":[{"dropping-particle":"","family":"Carlton","given":"James T.","non-dropping-particle":"","parse-names":false,"suffix":""}],"container-title":"Biological Conservation","id":"ITEM-1","issue":"1-2","issued":{"date-parts":[["1996"]]},"page":"97-106","title":"Pattern, process, and prediction in marine invasion ecology","type":"article-journal","volume":"78"},"uris":["http://www.mendeley.com/documents/?uuid=a3889fae-9a46-4602-867f-f23688cdc43c"]},{"id":"ITEM-2","itemData":{"DOI":"10.1111/j.1600-0706.2012.00254.x","ISBN":"1600-0706","ISSN":"00301299","abstract":"Most species introductions are not expected to result in invasion, and species that are invasive in one area are frequently not invasive in others. However, cases of introduced organisms that failed to invade are reported in many instances as anecdotes or are simply ignored. In this analysis, we aimed to find common characteristics between non-invasive populations of known invasive species and evaluated how the study of failed invasions can contribute to research on biological invasions. We found intraspecific variation in invasion success and several recurring explanations for why non-native species fail to invade; these included low propagule pressure, abiotic resistance, biotic resistance, genetic constraints and mutualist release. Furthermore, we identified key research topics where ignoring failed invasions could produce misleading results; these include studies on historical factors associated with invasions, distribution models of invasive species, the effect of species traits on invasiveness, genetic effects, biotic resistance and habitat invasibility. In conclusion, we found failed invasions can provide fundamental information on the relative importance of factors determining invasions and might be a key component of several research topics. Therefore, our analysis suggests that more specific and detailed studies on invasion failures are necessary.","author":[{"dropping-particle":"","family":"Zenni","given":"Rafael D.","non-dropping-particle":"","parse-names":false,"suffix":""},{"dropping-particle":"","family":"Nuñez","given":"Martin A.","non-dropping-particle":"","parse-names":false,"suffix":""}],"container-title":"Oikos","id":"ITEM-2","issue":"6","issued":{"date-parts":[["2013"]]},"page":"801-815","title":"The elephant in the room: The role of failed invasions in understanding invasion biology","type":"article-journal","volume":"122"},"uris":["http://www.mendeley.com/documents/?uuid=0b583306-52a8-49f2-8d67-ba2c34fc1745"]},{"id":"ITEM-3","itemData":{"DOI":"10.1146/annurev.ecolsys.31.1.481","ISSN":"0066-4162","author":[{"dropping-particle":"","family":"Ruiz","given":"Gregory M","non-dropping-particle":"","parse-names":false,"suffix":""},{"dropping-particle":"","family":"Fofonoff","given":"Paul W.","non-dropping-particle":"","parse-names":false,"suffix":""},{"dropping-particle":"","family":"Carlton","given":"James T","non-dropping-particle":"","parse-names":false,"suffix":""},{"dropping-particle":"","family":"Wonham","given":"Marjorie J","non-dropping-particle":"","parse-names":false,"suffix":""},{"dropping-particle":"","family":"Hines","given":"Anson H","non-dropping-particle":"","parse-names":false,"suffix":""}],"container-title":"Annual Review of Ecology and Systematics","id":"ITEM-3","issue":"1","issued":{"date-parts":[["2000","11"]]},"page":"481-531","title":"Invasion of coastal marine communities in North America: apparent patterns, processes, and biases","type":"article-journal","volume":"31"},"uris":["http://www.mendeley.com/documents/?uuid=f7d54fc2-39fb-42c0-82c1-5a956e030d04"]}],"mendeley":{"formattedCitation":"(Carlton, 1996; Ruiz, Fofonoff, Carlton, Wonham, &amp; Hines, 2000; Zenni &amp; Nuñez, 2013)","plainTextFormattedCitation":"(Carlton, 1996; Ruiz, Fofonoff, Carlton, Wonham, &amp; Hines, 2000; Zenni &amp; Nuñez, 2013)","previouslyFormattedCitation":"(Carlton, 1996; Ruiz, Fofonoff, Carlton, Wonham, &amp; Hines, 2000; Zenni &amp; Nuñez, 2013)"},"properties":{"noteIndex":0},"schema":"https://github.com/citation-style-language/schema/raw/master/csl-citation.json"}</w:instrText>
      </w:r>
      <w:r w:rsidR="00CD11F5">
        <w:fldChar w:fldCharType="separate"/>
      </w:r>
      <w:r w:rsidR="009B5F75" w:rsidRPr="009B5F75">
        <w:rPr>
          <w:noProof/>
        </w:rPr>
        <w:t>(Carlton, 1996; Ruiz, Fofonoff, Carlton, Wonham, &amp; Hines, 2000; Zenni &amp; Nuñez, 2013)</w:t>
      </w:r>
      <w:r w:rsidR="00CD11F5">
        <w:fldChar w:fldCharType="end"/>
      </w:r>
      <w:r w:rsidR="00CD11F5">
        <w:t xml:space="preserve">. </w:t>
      </w:r>
      <w:r w:rsidR="00CD11F5" w:rsidRPr="00C02792">
        <w:t xml:space="preserve">NIS are transported to new regions primarily through vessels </w:t>
      </w:r>
      <w:r w:rsidR="00CD11F5">
        <w:fldChar w:fldCharType="begin" w:fldLock="1"/>
      </w:r>
      <w:r w:rsidR="009B5F75">
        <w:instrText>ADDIN CSL_CITATION {"citationItems":[{"id":"ITEM-1","itemData":{"author":[{"dropping-particle":"","family":"Ruiz","given":"Gregory M.","non-dropping-particle":"","parse-names":false,"suffix":""},{"dropping-particle":"","family":"Carlton","given":"James T.","non-dropping-particle":"","parse-names":false,"suffix":""},{"dropping-particle":"","family":"Grosholz","given":"Edwin D.","non-dropping-particle":"","parse-names":false,"suffix":""},{"dropping-particle":"","family":"Hines","given":"Anson H.","non-dropping-particle":"","parse-names":false,"suffix":""}],"container-title":"American Zoologist","id":"ITEM-1","issue":"6","issued":{"date-parts":[["1997"]]},"page":"621-632","title":"Global invasions of marine and estuarine habitats by non-indigenous species: Mechanisms, extent, and consequences","type":"article-journal","volume":"37"},"uris":["http://www.mendeley.com/documents/?uuid=3877df5c-76ac-485f-8089-e9a58b7f3d09"]},{"id":"ITEM-2","itemData":{"DOI":"10.1890/070064","ISBN":"1540-9295","ISSN":"15409295","PMID":"19878775","abstract":"Although invasive species are widely recognized as a major threat to marine biodiversity, there has been no quantitative global assessment of their impacts and routes of introduction. Here, we report initial results from the first such global assessment. Drawing from over 350 databases and other sources, we synthesized informa tion on 329 marine invasive species, including their distribution, impacts on biodiversity, and introduction pathways. Initial analyses show that only 16% of marine ecoregions have no reported marine invasions, and even that figure may be inflated due to under-reporting. International shipping, followed by aquaculture, rep resent the major means of introduction. Our geographically referenced and publicly available database pro vides a framework that can be used to highlight the invasive taxa that are most threatening, as well as to pri oritize the invasion pathways that pose the greatest threat. Front Ecol Environ 2008; 6(9): 485-492.","author":[{"dropping-particle":"","family":"Molnar","given":"Jennifer L.","non-dropping-particle":"","parse-names":false,"suffix":""},{"dropping-particle":"","family":"Gamboa","given":"Rebecca L.","non-dropping-particle":"","parse-names":false,"suffix":""},{"dropping-particle":"","family":"Revenga","given":"Carmen","non-dropping-particle":"","parse-names":false,"suffix":""},{"dropping-particle":"","family":"Spalding","given":"Mark D.","non-dropping-particle":"","parse-names":false,"suffix":""}],"container-title":"Frontiers in Ecology and the Environment","id":"ITEM-2","issue":"9","issued":{"date-parts":[["2008"]]},"page":"485-492","title":"Assessing the global threat of invasive species to marine biodiversity","type":"article-journal","volume":"6"},"uris":["http://www.mendeley.com/documents/?uuid=5d669fda-dc5a-43ae-aba8-b2943815d4e2"]}],"mendeley":{"formattedCitation":"(Molnar, Gamboa, Revenga, &amp; Spalding, 2008; Ruiz, Carlton, Grosholz, &amp; Hines, 1997)","plainTextFormattedCitation":"(Molnar, Gamboa, Revenga, &amp; Spalding, 2008; Ruiz, Carlton, Grosholz, &amp; Hines, 1997)","previouslyFormattedCitation":"(Molnar, Gamboa, Revenga, &amp; Spalding, 2008; Ruiz, Carlton, Grosholz, &amp; Hines, 1997)"},"properties":{"noteIndex":0},"schema":"https://github.com/citation-style-language/schema/raw/master/csl-citation.json"}</w:instrText>
      </w:r>
      <w:r w:rsidR="00CD11F5">
        <w:fldChar w:fldCharType="separate"/>
      </w:r>
      <w:r w:rsidR="009B5F75" w:rsidRPr="009B5F75">
        <w:rPr>
          <w:noProof/>
        </w:rPr>
        <w:t>(Molnar, Gamboa, Revenga, &amp; Spalding, 2008; Ruiz, Carlton, Grosholz, &amp; Hines, 1997)</w:t>
      </w:r>
      <w:r w:rsidR="00CD11F5">
        <w:fldChar w:fldCharType="end"/>
      </w:r>
      <w:r w:rsidR="00581C21">
        <w:t>; as such,</w:t>
      </w:r>
      <w:r w:rsidR="00CD11F5" w:rsidRPr="00C02792">
        <w:t xml:space="preserve"> ports that receive high levels of vessel traffic are more at-risk of biological </w:t>
      </w:r>
      <w:commentRangeStart w:id="5"/>
      <w:r w:rsidR="00CD11F5" w:rsidRPr="00C02792">
        <w:t>introductions</w:t>
      </w:r>
      <w:commentRangeEnd w:id="5"/>
      <w:r w:rsidR="00581C21">
        <w:rPr>
          <w:rStyle w:val="CommentReference"/>
        </w:rPr>
        <w:commentReference w:id="5"/>
      </w:r>
      <w:r w:rsidR="00CD11F5" w:rsidRPr="00C02792">
        <w:t xml:space="preserve"> </w:t>
      </w:r>
      <w:r>
        <w:fldChar w:fldCharType="begin" w:fldLock="1"/>
      </w:r>
      <w:r w:rsidR="009B5F75">
        <w:instrText>ADDIN CSL_CITATION {"citationItems":[{"id":"ITEM-1","itemData":{"DOI":"10.1111/ele.12111","ISSN":"1461023X","author":[{"dropping-particle":"","family":"Seebens","given":"H.","non-dropping-particle":"","parse-names":false,"suffix":""},{"dropping-particle":"","family":"Gastner","given":"M. T.","non-dropping-particle":"","parse-names":false,"suffix":""},{"dropping-particle":"","family":"Blasius","given":"B.","non-dropping-particle":"","parse-names":false,"suffix":""}],"container-title":"Ecology Letters","editor":[{"dropping-particle":"","family":"Franck Courchamp","given":"","non-dropping-particle":"","parse-names":false,"suffix":""}],"id":"ITEM-1","issue":"6","issued":{"date-parts":[["2013","6"]]},"page":"782-790","title":"The risk of marine bioinvasion caused by global shipping","type":"article-journal","volume":"16"},"uris":["http://www.mendeley.com/documents/?uuid=417103fa-a643-3898-98ab-dc3952974032"]},{"id":"ITEM-2","itemData":{"DOI":"10.1007/s00227-015-2737-2","ISBN":"0022701527372","ISSN":"00253162","abstract":"This study assessed the influence of summer seawater temperature and shipping on the introduction, establishment, and spread of nonindigenous fouling species on both local and regional scales in coastal regions of the USA. Using photographic surveys of 80 marinas on the east and west coasts of the USA, we defined thermal niches and ranges of summer sea surface temperature (SSST) for 27 abundant fouling species. We calculated percent cover of all abundant tunicates and bryozoans across sites and correlated species richness with water temperature and cargo shipping volume in each region. We quantified the relative importance of cargo shipping, seawater temperature, and distance between sites using Jaccard similarity between paired sites. Native species richness was positively correlated with SSST, while nonindigenous species (NIS) richness displayed a parabolic relationship with a peak at 20 °C. Temperature and cargo shipping traffic explained 53 % of variability in NIS richness, and only temperature was correlated with similarity between sites. We also found no link between similarity and distance between sites, and site–site comparisons showed no effect of NIS on native species richness on the scale of this study. It appears that cargo shipping may play a regional role in introduction of new species, but on local scales NIS distributions are more haphazard, possibly driven by local recreational boat traffic and associated larval dispersal or by other vectors affecting the local spread of these species. Our study demonstrates the importance of seawater temperature in allowing spread of NIS and influencing similarity between sites and regions.","author":[{"dropping-particle":"","family":"Lord","given":"Joshua P.","non-dropping-particle":"","parse-names":false,"suffix":""},{"dropping-particle":"","family":"Calini","given":"Jeremy M.","non-dropping-particle":"","parse-names":false,"suffix":""},{"dropping-particle":"","family":"Whitlatch","given":"Robert B.","non-dropping-particle":"","parse-names":false,"suffix":""}],"container-title":"Marine Biology","id":"ITEM-2","issue":"12","issued":{"date-parts":[["2015"]]},"page":"2481-2492","publisher":"Springer Berlin Heidelberg","title":"Influence of seawater temperature and shipping on the spread and establishment of marine fouling species","type":"article-journal","volume":"162"},"suffix":", but see Verling et al. 2005","uris":["http://www.mendeley.com/documents/?uuid=d4081502-8f06-4f5c-a64c-b2ede74fbd21"]}],"mendeley":{"formattedCitation":"(Lord, Calini, &amp; Whitlatch, 2015, but see Verling et al. 2005; H. Seebens, Gastner, &amp; Blasius, 2013)","plainTextFormattedCitation":"(Lord, Calini, &amp; Whitlatch, 2015, but see Verling et al. 2005; H. Seebens, Gastner, &amp; Blasius, 2013)","previouslyFormattedCitation":"(Lord, Calini, &amp; Whitlatch, 2015, but see Verling et al. 2005; H. Seebens, Gastner, &amp; Blasius, 2013)"},"properties":{"noteIndex":0},"schema":"https://github.com/citation-style-language/schema/raw/master/csl-citation.json"}</w:instrText>
      </w:r>
      <w:r>
        <w:fldChar w:fldCharType="separate"/>
      </w:r>
      <w:r w:rsidR="009B5F75" w:rsidRPr="009B5F75">
        <w:rPr>
          <w:noProof/>
        </w:rPr>
        <w:t>(Lord, Calini, &amp; Whitlatch, 2015, but see Verling et al. 2005; H. Seebens, Gastner, &amp; Blasius, 2013)</w:t>
      </w:r>
      <w:r>
        <w:fldChar w:fldCharType="end"/>
      </w:r>
      <w:r w:rsidR="00CD11F5" w:rsidRPr="00C02792">
        <w:t xml:space="preserve">. </w:t>
      </w:r>
      <w:r w:rsidR="00581C21">
        <w:t>T</w:t>
      </w:r>
      <w:r w:rsidRPr="00C02792">
        <w:t>his relationship</w:t>
      </w:r>
      <w:r>
        <w:t xml:space="preserve"> </w:t>
      </w:r>
      <w:r w:rsidR="00CD11F5" w:rsidRPr="00C02792">
        <w:t xml:space="preserve">is especially true for </w:t>
      </w:r>
      <w:r w:rsidR="00581C21">
        <w:t xml:space="preserve">saline ports at </w:t>
      </w:r>
      <w:r w:rsidR="00CD11F5" w:rsidRPr="00C02792">
        <w:t>mid-latitude</w:t>
      </w:r>
      <w:r w:rsidR="00581C21">
        <w:t xml:space="preserve">s because </w:t>
      </w:r>
      <w:r w:rsidR="00CD11F5" w:rsidRPr="00C02792">
        <w:t xml:space="preserve">water temperatures and salinity levels are well within the thresholds of most marine species. </w:t>
      </w:r>
      <w:r w:rsidR="00581C21">
        <w:t>However, t</w:t>
      </w:r>
      <w:r w:rsidR="00CD11F5" w:rsidRPr="00C02792">
        <w:t>emperature and salinity become increasingly limiting for NIS as the difference between environmental conditions at the port of origin and port of arrival increase</w:t>
      </w:r>
      <w:r w:rsidR="005205C3">
        <w:t xml:space="preserve"> </w:t>
      </w:r>
      <w:r w:rsidR="005205C3">
        <w:fldChar w:fldCharType="begin" w:fldLock="1"/>
      </w:r>
      <w:r w:rsidR="009B5F75">
        <w:instrText>ADDIN CSL_CITATION {"citationItems":[{"id":"ITEM-1","itemData":{"author":[{"dropping-particle":"","family":"Herborg","given":"Leif-Matthias","non-dropping-particle":"","parse-names":false,"suffix":""},{"dropping-particle":"","family":"Jerde","given":"Christopher L.","non-dropping-particle":"","parse-names":false,"suffix":""},{"dropping-particle":"","family":"Lodge","given":"David M.","non-dropping-particle":"","parse-names":false,"suffix":""},{"dropping-particle":"","family":"Ruiz","given":"Gregory M.","non-dropping-particle":"","parse-names":false,"suffix":""},{"dropping-particle":"","family":"MacIsaac","given":"Hugh J.","non-dropping-particle":"","parse-names":false,"suffix":""}],"id":"ITEM-1","issue":"3","issued":{"date-parts":[["2007"]]},"page":"663-674","title":"Predicting invasion risk using measures of introduction effort and environmental niche models","type":"article-journal","volume":"17"},"uris":["http://www.mendeley.com/documents/?uuid=37340a27-e57f-4054-b8ec-b590e8fb4395"]},{"id":"ITEM-2","itemData":{"DOI":"10.1890/14-0545.1","ISSN":"1051-0761","abstract":"Invasive alien species (IAS) can cause substantive ecological impacts, and the role of temperature in mediating these impacts may become increasingly significant in a changing climate. Habitat conditions and physiological optima offer predictive information for IAS impacts in novel environments. Here, using meta-analysis and laboratory experiments, we tested the hypothesis that the impacts of IAS in the field are inversely correlated with the difference in their ambient and optimal temperatures. A meta-analysis of 29 studies of consumptive impacts of IAS in inland waters revealed that the impacts of fishes and crustaceans are higher at temperatures that more closely match their thermal growth optima. In particular, the maximum impact potential was constrained by increased differences between ambient and optimal temperatures, as indicated by the steeper slope of a quantile regression on the upper 25th percentile of impact data compared to that of a weighted linear regression on all data with measured variances. We complemented this study with an experimental analysis of the functional response (the relationship between predation rate and prey supply) of two invasive predators (freshwater mysid shrimp, Hemimysis anomala and Mysis diluviana) across relevant temperature gradients; both of these species have previously been found to exert strong community-level impacts that are corroborated by their functional responses to different prey items. The functional response experiments showed that maximum feeding rates of H. anomala and M. diluviana have distinct peaks near their respective thermal optima. Although variation in impacts may be caused by numerous abiotic or biotic habitat characteristics, both our analyses point to temperature as a key mediator of IAS impact levels in inland waters and suggest that IAS management should prioritize habitats in the invaded range that more closely match the thermal optima of targeted invaders.","author":[{"dropping-particle":"","family":"Iacarella","given":"Josephine C.","non-dropping-particle":"","parse-names":false,"suffix":""},{"dropping-particle":"","family":"Dick","given":"Jaimie T.A.","non-dropping-particle":"","parse-names":false,"suffix":""},{"dropping-particle":"","family":"Alexander","given":"Mhairi E.","non-dropping-particle":"","parse-names":false,"suffix":""},{"dropping-particle":"","family":"Ricciardi","given":"Anthony","non-dropping-particle":"","parse-names":false,"suffix":""}],"container-title":"Ecological Applications","id":"ITEM-2","issue":"3","issued":{"date-parts":[["2015"]]},"page":"706-716","title":"Ecological impacts of invasive alien species along temperature gradients : testing the role of environmental matching","type":"article-journal","volume":"25"},"uris":["http://www.mendeley.com/documents/?uuid=9e1b5e4d-654e-4883-ab64-8e3166dc99a5"]}],"mendeley":{"formattedCitation":"(Herborg, Jerde, Lodge, Ruiz, &amp; MacIsaac, 2007; Iacarella, Dick, Alexander, &amp; Ricciardi, 2015)","plainTextFormattedCitation":"(Herborg, Jerde, Lodge, Ruiz, &amp; MacIsaac, 2007; Iacarella, Dick, Alexander, &amp; Ricciardi, 2015)","previouslyFormattedCitation":"(Herborg, Jerde, Lodge, Ruiz, &amp; MacIsaac, 2007; Iacarella, Dick, Alexander, &amp; Ricciardi, 2015)"},"properties":{"noteIndex":0},"schema":"https://github.com/citation-style-language/schema/raw/master/csl-citation.json"}</w:instrText>
      </w:r>
      <w:r w:rsidR="005205C3">
        <w:fldChar w:fldCharType="separate"/>
      </w:r>
      <w:r w:rsidR="009B5F75" w:rsidRPr="009B5F75">
        <w:rPr>
          <w:noProof/>
        </w:rPr>
        <w:t>(Herborg, Jerde, Lodge, Ruiz, &amp; MacIsaac, 2007; Iacarella, Dick, Alexander, &amp; Ricciardi, 2015)</w:t>
      </w:r>
      <w:r w:rsidR="005205C3">
        <w:fldChar w:fldCharType="end"/>
      </w:r>
      <w:r w:rsidR="00581C21">
        <w:t xml:space="preserve">. This </w:t>
      </w:r>
      <w:r w:rsidR="00CD11F5" w:rsidRPr="00C02792">
        <w:t>result</w:t>
      </w:r>
      <w:r w:rsidR="00581C21">
        <w:t>s</w:t>
      </w:r>
      <w:r w:rsidR="00CD11F5" w:rsidRPr="00C02792">
        <w:t xml:space="preserve"> in </w:t>
      </w:r>
      <w:r w:rsidR="00581C21">
        <w:t>bio</w:t>
      </w:r>
      <w:r w:rsidR="00CD11F5" w:rsidRPr="00C02792">
        <w:t xml:space="preserve">geographic </w:t>
      </w:r>
      <w:r w:rsidR="00581C21">
        <w:t>differences in the distribution of NIS globally</w:t>
      </w:r>
      <w:r w:rsidR="005205C3">
        <w:t xml:space="preserve">, </w:t>
      </w:r>
      <w:r w:rsidR="00581C21">
        <w:t>with some marine systems</w:t>
      </w:r>
      <w:r w:rsidR="005205C3">
        <w:t xml:space="preserve"> </w:t>
      </w:r>
      <w:r w:rsidR="00CD11F5" w:rsidRPr="00C02792">
        <w:t xml:space="preserve">being </w:t>
      </w:r>
      <w:r w:rsidR="005205C3">
        <w:t>more</w:t>
      </w:r>
      <w:r w:rsidR="00581C21">
        <w:t xml:space="preserve"> vulnerable</w:t>
      </w:r>
      <w:r w:rsidR="00CD11F5" w:rsidRPr="00C02792">
        <w:t xml:space="preserve"> t</w:t>
      </w:r>
      <w:r w:rsidR="00581C21">
        <w:t xml:space="preserve">o the </w:t>
      </w:r>
      <w:r w:rsidR="00CD11F5" w:rsidRPr="00C02792">
        <w:t>establishment of NIS</w:t>
      </w:r>
      <w:r w:rsidR="005205C3">
        <w:t xml:space="preserve"> than others</w:t>
      </w:r>
      <w:r w:rsidR="00CD11F5" w:rsidRPr="00C02792">
        <w:t xml:space="preserve">. </w:t>
      </w:r>
    </w:p>
    <w:p w14:paraId="085300D1" w14:textId="38017DF1" w:rsidR="00F84F66" w:rsidRPr="009B5F75" w:rsidRDefault="00CD11F5" w:rsidP="00F84F66">
      <w:pPr>
        <w:ind w:firstLine="720"/>
        <w:rPr>
          <w:lang w:val="en-CA"/>
        </w:rPr>
      </w:pPr>
      <w:r w:rsidRPr="00C02792">
        <w:t xml:space="preserve">Compared to most marine ecosystems, Arctic marine ecosystems receive relatively little vessel traffic and have cold water temperatures nearly year-round. </w:t>
      </w:r>
      <w:r w:rsidR="00BF53D0">
        <w:t>Collectively, t</w:t>
      </w:r>
      <w:r w:rsidRPr="00C02792">
        <w:t>hese factors have been proposed to explain the low rates of NIS introductions to the Arctic</w:t>
      </w:r>
      <w:r w:rsidR="00BF53D0">
        <w:t xml:space="preserve"> </w:t>
      </w:r>
      <w:r w:rsidR="00DE4FE4">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perspective","type":"chapter"},"uris":["http://www.mendeley.com/documents/?uuid=19c0dea6-38d8-43cc-bd84-a47bc4d1a9b0"]}],"mendeley":{"formattedCitation":"(de Rivera, Steves, Fofonoff, Hines, &amp; Ruiz, 2011; Ruiz &amp; Hewitt, 2009)","plainTextFormattedCitation":"(de Rivera, Steves, Fofonoff, Hines, &amp; Ruiz, 2011; Ruiz &amp; Hewitt, 2009)","previouslyFormattedCitation":"(de Rivera, Steves, Fofonoff, Hines, &amp; Ruiz, 2011; Ruiz &amp; Hewitt, 2009)"},"properties":{"noteIndex":0},"schema":"https://github.com/citation-style-language/schema/raw/master/csl-citation.json"}</w:instrText>
      </w:r>
      <w:r w:rsidR="00DE4FE4">
        <w:fldChar w:fldCharType="separate"/>
      </w:r>
      <w:r w:rsidR="009B5F75" w:rsidRPr="009B5F75">
        <w:rPr>
          <w:noProof/>
        </w:rPr>
        <w:t>(de Rivera, Steves, Fofonoff, Hines, &amp; Ruiz, 2011; Ruiz &amp; Hewitt, 2009)</w:t>
      </w:r>
      <w:r w:rsidR="00DE4FE4">
        <w:fldChar w:fldCharType="end"/>
      </w:r>
      <w:r w:rsidR="00BF53D0">
        <w:t xml:space="preserve">. Vessel traffic is lower in Arctic </w:t>
      </w:r>
      <w:r w:rsidR="00B44521">
        <w:lastRenderedPageBreak/>
        <w:t>systems</w:t>
      </w:r>
      <w:r w:rsidR="00BF53D0">
        <w:t xml:space="preserve"> than elsewhere </w:t>
      </w:r>
      <w:r w:rsidR="00BF53D0">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10.5479/si.097884601X.0","ISBN":"9780978846015","ISSN":"1523-0430","PMID":"15461698","author":[{"dropping-particle":"","family":"Ruiz","given":"Gregory M.","non-dropping-particle":"","parse-names":false,"suffix":""},{"dropping-particle":"","family":"Hewitt","given":"Chad L.","non-dropping-particle":"","parse-names":false,"suffix":""}],"container-title":"Smithsonian at the Poles: Contributions to International Polar Year Science","editor":[{"dropping-particle":"","family":"Krupnik","given":"Igor","non-dropping-particle":"","parse-names":false,"suffix":""},{"dropping-particle":"","family":"Lang","given":"Michael A.","non-dropping-particle":"","parse-names":false,"suffix":""},{"dropping-particle":"","family":"Miller","given":"Scott E.","non-dropping-particle":"","parse-names":false,"suffix":""}],"id":"ITEM-2","issued":{"date-parts":[["2009"]]},"page":"347-358","publisher":"Smithsonian Institution Scholarly Press","publisher-place":"Washington, DC","title":"Latitudinal patterns of biological invasions in marine ecosystems: a polar perspective","type":"chapter"},"uris":["http://www.mendeley.com/documents/?uuid=19c0dea6-38d8-43cc-bd84-a47bc4d1a9b0"]}],"mendeley":{"formattedCitation":"(McGee, Piorkowski, &amp; Ruiz, 2006; Ruiz &amp; Hewitt, 2009)","plainTextFormattedCitation":"(McGee, Piorkowski, &amp; Ruiz, 2006; Ruiz &amp; Hewitt, 2009)","previouslyFormattedCitation":"(McGee, Piorkowski, &amp; Ruiz, 2006; Ruiz &amp; Hewitt, 2009)"},"properties":{"noteIndex":0},"schema":"https://github.com/citation-style-language/schema/raw/master/csl-citation.json"}</w:instrText>
      </w:r>
      <w:r w:rsidR="00BF53D0">
        <w:fldChar w:fldCharType="separate"/>
      </w:r>
      <w:r w:rsidR="009B5F75" w:rsidRPr="009B5F75">
        <w:rPr>
          <w:noProof/>
        </w:rPr>
        <w:t>(McGee, Piorkowski, &amp; Ruiz, 2006; Ruiz &amp; Hewitt, 2009)</w:t>
      </w:r>
      <w:r w:rsidR="00BF53D0">
        <w:fldChar w:fldCharType="end"/>
      </w:r>
      <w:r w:rsidR="00BF53D0">
        <w:t xml:space="preserve">, but </w:t>
      </w:r>
      <w:r w:rsidRPr="00C02792">
        <w:t xml:space="preserve">NIS are </w:t>
      </w:r>
      <w:r w:rsidR="00BF53D0">
        <w:t xml:space="preserve">nevertheless </w:t>
      </w:r>
      <w:r w:rsidRPr="00C02792">
        <w:t xml:space="preserve">being transported from temperate to Arctic </w:t>
      </w:r>
      <w:r w:rsidR="00B44521">
        <w:t>systems</w:t>
      </w:r>
      <w:r w:rsidR="00BF53D0">
        <w:t xml:space="preserve"> by both ballast water and via biofouling, and are</w:t>
      </w:r>
      <w:r w:rsidR="00BF53D0" w:rsidRPr="00C02792">
        <w:t xml:space="preserve"> surviving the voyage </w:t>
      </w:r>
      <w:r w:rsidR="00BF53D0">
        <w:fldChar w:fldCharType="begin" w:fldLock="1"/>
      </w:r>
      <w:r w:rsidR="009B5F75">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id":"ITEM-2","itemData":{"DOI":"10.1007/s00227-016-3029-1","ISSN":"0025-3162","author":[{"dropping-particle":"","family":"Chan","given":"Farrah T.","non-dropping-particle":"","parse-names":false,"suffix":""},{"dropping-particle":"","family":"MacIsaac","given":"Hugh J.","non-dropping-particle":"","parse-names":false,"suffix":""},{"dropping-particle":"","family":"Bailey","given":"Sarah A.","non-dropping-particle":"","parse-names":false,"suffix":""}],"container-title":"Marine Biology","id":"ITEM-2","issue":"12","issued":{"date-parts":[["2016","12","11"]]},"page":"250","publisher":"Springer Berlin Heidelberg","title":"Survival of ship biofouling assemblages during and after voyages to the Canadian Arctic","type":"article-journal","volume":"163"},"uris":["http://www.mendeley.com/documents/?uuid=cf0310ec-b623-3409-9b92-47694bd3b576"]},{"id":"ITEM-3","itemData":{"DOI":"10.1111/1365-2664.12566","ISBN":"1365-2664","ISSN":"13652664","abstract":"1.Several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Arctic","type":"article-journal","volume":"53"},"uris":["http://www.mendeley.com/documents/?uuid=95f41edb-c782-4016-863c-53d8a12640fe"]}],"mendeley":{"formattedCitation":"(Chan, Briski, Bailey, &amp; MacIsaac, 2014; Chan, MacIsaac, &amp; Bailey, 2016; Ware et al., 2016)","plainTextFormattedCitation":"(Chan, Briski, Bailey, &amp; MacIsaac, 2014; Chan, MacIsaac, &amp; Bailey, 2016; Ware et al., 2016)","previouslyFormattedCitation":"(Chan, Briski, Bailey, &amp; MacIsaac, 2014; Chan, MacIsaac, &amp; Bailey, 2016; Ware et al., 2016)"},"properties":{"noteIndex":0},"schema":"https://github.com/citation-style-language/schema/raw/master/csl-citation.json"}</w:instrText>
      </w:r>
      <w:r w:rsidR="00BF53D0">
        <w:fldChar w:fldCharType="separate"/>
      </w:r>
      <w:r w:rsidR="009B5F75" w:rsidRPr="009B5F75">
        <w:rPr>
          <w:noProof/>
        </w:rPr>
        <w:t>(Chan, Briski, Bailey, &amp; MacIsaac, 2014; Chan, MacIsaac, &amp; Bailey, 2016; Ware et al., 2016)</w:t>
      </w:r>
      <w:r w:rsidR="00BF53D0">
        <w:fldChar w:fldCharType="end"/>
      </w:r>
      <w:r w:rsidR="00BF53D0" w:rsidRPr="00C02792">
        <w:t xml:space="preserve">. </w:t>
      </w:r>
      <w:r w:rsidR="00463186">
        <w:t>T</w:t>
      </w:r>
      <w:r w:rsidR="00B44521">
        <w:t>emperature and salinity conditions</w:t>
      </w:r>
      <w:r w:rsidR="00463186">
        <w:t xml:space="preserve"> are currently</w:t>
      </w:r>
      <w:r w:rsidRPr="00C02792">
        <w:t xml:space="preserve"> </w:t>
      </w:r>
      <w:r w:rsidR="00463186">
        <w:t>suitable</w:t>
      </w:r>
      <w:r w:rsidRPr="00C02792">
        <w:t xml:space="preserve"> for </w:t>
      </w:r>
      <w:r w:rsidR="00463186">
        <w:t xml:space="preserve">the survival of at least </w:t>
      </w:r>
      <w:r w:rsidRPr="00C02792">
        <w:t>some</w:t>
      </w:r>
      <w:r w:rsidR="00B44521">
        <w:t xml:space="preserve"> NIS</w:t>
      </w:r>
      <w:r w:rsidR="0080030E">
        <w:t xml:space="preserve"> </w:t>
      </w:r>
      <w:r w:rsidR="0080030E">
        <w:fldChar w:fldCharType="begin" w:fldLock="1"/>
      </w:r>
      <w:r w:rsidR="009B5F75">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Ecology","id":"ITEM-2","issue":"2","issued":{"date-parts":[["2016"]]},"page":"340-349","title":"Biological introduction risks from shipping in a warming Arctic","type":"article-journal","volume":"53"},"uris":["http://www.mendeley.com/documents/?uuid=95f41edb-c782-4016-863c-53d8a12640fe"]},{"id":"ITEM-3","itemData":{"DOI":"10.1007/s10530-017-1553-7","ISSN":"15731464","abstract":"A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Invasions","id":"ITEM-3","issue":"2","issued":{"date-parts":[["2018"]]},"page":"501-517","publisher":"Springer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Arctic","type":"article-journal","volume":"20"},"uris":["http://www.mendeley.com/documents/?uuid=cbd2f802-6f94-46bd-bcb4-aa720ce80f84"]}],"mendeley":{"formattedCitation":"(de Rivera et al., 2011; Goldsmit et al., 2018; Ware et al., 2016)","plainTextFormattedCitation":"(de Rivera et al., 2011; Goldsmit et al., 2018; Ware et al., 2016)","previouslyFormattedCitation":"(de Rivera et al., 2011; Goldsmit et al., 2018; Ware et al., 2016)"},"properties":{"noteIndex":0},"schema":"https://github.com/citation-style-language/schema/raw/master/csl-citation.json"}</w:instrText>
      </w:r>
      <w:r w:rsidR="0080030E">
        <w:fldChar w:fldCharType="separate"/>
      </w:r>
      <w:r w:rsidR="009B5F75" w:rsidRPr="009B5F75">
        <w:rPr>
          <w:noProof/>
          <w:lang w:val="en-CA"/>
        </w:rPr>
        <w:t>(de Rivera et al., 2011; Goldsmit et al., 2018; Ware et al., 2016)</w:t>
      </w:r>
      <w:r w:rsidR="0080030E">
        <w:fldChar w:fldCharType="end"/>
      </w:r>
      <w:r w:rsidR="00F84F66">
        <w:t>. and t</w:t>
      </w:r>
      <w:r w:rsidR="0080030E">
        <w:t xml:space="preserve">he </w:t>
      </w:r>
      <w:r w:rsidR="00463186">
        <w:rPr>
          <w:lang w:val="en-CA"/>
        </w:rPr>
        <w:t>spatial extent</w:t>
      </w:r>
      <w:r w:rsidR="00463186" w:rsidRPr="00463186">
        <w:rPr>
          <w:lang w:val="en-CA"/>
        </w:rPr>
        <w:t xml:space="preserve"> of </w:t>
      </w:r>
      <w:r w:rsidR="00463186">
        <w:rPr>
          <w:lang w:val="en-CA"/>
        </w:rPr>
        <w:t xml:space="preserve">these </w:t>
      </w:r>
      <w:r w:rsidR="00463186" w:rsidRPr="00463186">
        <w:rPr>
          <w:lang w:val="en-CA"/>
        </w:rPr>
        <w:t>suitable conditions is</w:t>
      </w:r>
      <w:r w:rsidR="00463186">
        <w:rPr>
          <w:lang w:val="en-CA"/>
        </w:rPr>
        <w:t xml:space="preserve"> expected to increase </w:t>
      </w:r>
      <w:r w:rsidR="0080030E" w:rsidRPr="00C02792">
        <w:t xml:space="preserve">over the next century </w:t>
      </w:r>
      <w:r w:rsidR="00463186">
        <w:rPr>
          <w:lang w:val="en-CA"/>
        </w:rPr>
        <w:t>as the ocean responds to climate change and warming temperatures</w:t>
      </w:r>
      <w:r w:rsidR="0080030E">
        <w:rPr>
          <w:lang w:val="en-CA"/>
        </w:rPr>
        <w:t xml:space="preserve"> </w:t>
      </w:r>
      <w:r w:rsidR="0080030E">
        <w:rPr>
          <w:lang w:val="en-CA"/>
        </w:rPr>
        <w:fldChar w:fldCharType="begin" w:fldLock="1"/>
      </w:r>
      <w:r w:rsidR="009B5F75">
        <w:rPr>
          <w:lang w:val="en-CA"/>
        </w:rPr>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id":"ITEM-2","itemData":{"DOI":"10.1111/ddi.12117","ISSN":"13669516","author":[{"dropping-particle":"","family":"Ware","given":"Chris","non-dropping-particle":"","parse-names":false,"suffix":""},{"dropping-particle":"","family":"Berge","given":"Jørgen","non-dropping-particle":"","parse-names":false,"suffix":""},{"dropping-particle":"","family":"Sundet","given":"Jan H.","non-dropping-particle":"","parse-names":false,"suffix":""},{"dropping-particle":"","family":"Kirkpatrick","given":"Jamie B.","non-dropping-particle":"","parse-names":false,"suffix":""},{"dropping-particle":"","family":"Coutts","given":"Ashley D. M.","non-dropping-particle":"","parse-names":false,"suffix":""},{"dropping-particle":"","family":"Jelmert","given":"Anders","non-dropping-particle":"","parse-names":false,"suffix":""},{"dropping-particle":"","family":"Olsen","given":"Steffen M.","non-dropping-particle":"","parse-names":false,"suffix":""},{"dropping-particle":"","family":"Floerl","given":"Oliver","non-dropping-particle":"","parse-names":false,"suffix":""},{"dropping-particle":"","family":"Wisz","given":"Mary S.","non-dropping-particle":"","parse-names":false,"suffix":""},{"dropping-particle":"","family":"Alsos","given":"Inger G.","non-dropping-particle":"","parse-names":false,"suffix":""}],"container-title":"Diversity and Distributions","editor":[{"dropping-particle":"","family":"MacIsaac","given":"Hugh","non-dropping-particle":"","parse-names":false,"suffix":""}],"id":"ITEM-2","issue":"1","issued":{"date-parts":[["2014","1"]]},"page":"10-19","title":"Climate change, non-indigenous species and shipping: assessing the risk of species introduction to a high-Arctic archipelago","type":"article-journal","volume":"20"},"uris":["http://www.mendeley.com/documents/?uuid=bc18e5e1-640a-30b9-b252-81ace1706e38"]},{"id":"ITEM-3","itemData":{"DOI":"10.1111/1365-2664.12566","ISBN":"1365-2664","ISSN":"13652664","abstract":"1.Several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Ecology","id":"ITEM-3","issue":"2","issued":{"date-parts":[["2016"]]},"page":"340-349","title":"Biological introduction risks from shipping in a warming Arctic","type":"article-journal","volume":"53"},"uris":["http://www.mendeley.com/documents/?uuid=95f41edb-c782-4016-863c-53d8a12640fe"]}],"mendeley":{"formattedCitation":"(de Rivera et al., 2011; Ware et al., 2016, 2014)","plainTextFormattedCitation":"(de Rivera et al., 2011; Ware et al., 2016, 2014)","previouslyFormattedCitation":"(de Rivera et al., 2011; Ware et al., 2016, 2014)"},"properties":{"noteIndex":0},"schema":"https://github.com/citation-style-language/schema/raw/master/csl-citation.json"}</w:instrText>
      </w:r>
      <w:r w:rsidR="0080030E">
        <w:rPr>
          <w:lang w:val="en-CA"/>
        </w:rPr>
        <w:fldChar w:fldCharType="separate"/>
      </w:r>
      <w:r w:rsidR="009B5F75" w:rsidRPr="009B5F75">
        <w:rPr>
          <w:noProof/>
          <w:lang w:val="en-CA"/>
        </w:rPr>
        <w:t>(de Rivera et al., 2011; Ware et al., 2016, 2014)</w:t>
      </w:r>
      <w:r w:rsidR="0080030E">
        <w:rPr>
          <w:lang w:val="en-CA"/>
        </w:rPr>
        <w:fldChar w:fldCharType="end"/>
      </w:r>
      <w:r w:rsidRPr="009B5F75">
        <w:rPr>
          <w:lang w:val="en-CA"/>
        </w:rPr>
        <w:t>.</w:t>
      </w:r>
      <w:r w:rsidR="0080030E" w:rsidRPr="009B5F75">
        <w:rPr>
          <w:lang w:val="en-CA"/>
        </w:rPr>
        <w:t xml:space="preserve"> </w:t>
      </w:r>
    </w:p>
    <w:p w14:paraId="00000014" w14:textId="014F9FC4" w:rsidR="00A32E6C" w:rsidRPr="00C02792" w:rsidRDefault="00F84F66" w:rsidP="00F84F66">
      <w:pPr>
        <w:ind w:firstLine="720"/>
      </w:pPr>
      <w:r w:rsidRPr="00C02792">
        <w:t xml:space="preserve">Arctic systems are </w:t>
      </w:r>
      <w:r>
        <w:t xml:space="preserve">already </w:t>
      </w:r>
      <w:r w:rsidRPr="00C02792">
        <w:t>experiencing</w:t>
      </w:r>
      <w:r>
        <w:t xml:space="preserve"> </w:t>
      </w:r>
      <w:r w:rsidRPr="00C02792">
        <w:t>rapid oceanographic and socioeconomic changes.</w:t>
      </w:r>
      <w:r>
        <w:t xml:space="preserve"> W</w:t>
      </w:r>
      <w:r w:rsidRPr="00C02792">
        <w:t xml:space="preserve">arming </w:t>
      </w:r>
      <w:r>
        <w:t>water</w:t>
      </w:r>
      <w:r w:rsidRPr="00C02792">
        <w:t xml:space="preserve"> temperatures</w:t>
      </w:r>
      <w:r>
        <w:t xml:space="preserve"> </w:t>
      </w:r>
      <w:r w:rsidRPr="00C02792">
        <w:t>have</w:t>
      </w:r>
      <w:r>
        <w:t xml:space="preserve"> </w:t>
      </w:r>
      <w:r w:rsidRPr="00C02792">
        <w:t>facilitated r</w:t>
      </w:r>
      <w:r>
        <w:t>ecent r</w:t>
      </w:r>
      <w:r w:rsidRPr="00C02792">
        <w:t>ange expansions and introductions</w:t>
      </w:r>
      <w:r>
        <w:t xml:space="preserve"> </w:t>
      </w:r>
      <w:r>
        <w:fldChar w:fldCharType="begin" w:fldLock="1"/>
      </w:r>
      <w:r w:rsidR="009B5F75">
        <w:instrText xml:space="preserve">ADDIN CSL_CITATION {"citationItems":[{"id":"ITEM-1","itemData":{"DOI":"10.1111/j.1365-2486.2007.01413.x","ISBN":"1354-1013","ISSN":"13541013","abstract":"The Continuous Plankton Recorder survey has monitored plankton in the Northwest Atlantic at monthly intervals since 1962, with an interegnum between 1978 and 1990. In May 1999, large numbers of the Pacific diatom Neodenticula seminae were found in Continuous Plankton Recorder (CPR) samples in the Labrador Sea as the first record in the North Atlantic for more than 800 000 years. The event coincided with modifications in Arctic hydrography and circulation, increased flows of Pacific water into the North- west Atlantic and in the previous year the exceptional occurrence of extensive ice-free water to the North of Canada. These observations indicate that N. seminae was carried in a pulse of Pacific water in 1998/early 1999 via the Canadian Arctic Archipelago and/or Fram Strait. The species occurred previously in the North Atlantic during the Pleistocene from </w:instrText>
      </w:r>
      <w:r w:rsidR="009B5F75">
        <w:rPr>
          <w:rFonts w:hint="eastAsia"/>
        </w:rPr>
        <w:instrText></w:instrText>
      </w:r>
      <w:r w:rsidR="009B5F75">
        <w:instrText xml:space="preserve">1.2 to </w:instrText>
      </w:r>
      <w:r w:rsidR="009B5F75">
        <w:rPr>
          <w:rFonts w:hint="eastAsia"/>
        </w:rPr>
        <w:instrText></w:instrText>
      </w:r>
      <w:r w:rsidR="009B5F75">
        <w:instrText>0.8Ma as recorded in deep sea sediment cores. The reappearance of N. seminae in the North Atlantic is an indicator of the scale and speed of changes that are taking place in the Arctic and North Atlantic oceans as a consequence of regional climate warming. Because of the unusual nature of the event it appears that a threshold has been passed, marking a change in the circulation between the North Pacific and North Atlantic Oceans via theArctic. Trans-Arcticmigrations from the Pacific into theAtlantic are likely to occur increasingly over the next 100 years as Arctic ice continues to melt affecting Atlantic biodiversity and the biological pump with consequent feedbacks to the carbon cycle.","author":[{"dropping-particle":"","family":"Reid","given":"Philip C.","non-dropping-particle":"","parse-names":false,"suffix":""},{"dropping-particle":"","family":"Johns","given":"David G.","non-dropping-particle":"","parse-names":false,"suffix":""},{"dropping-particle":"","family":"Edwards","given":"Martin","non-dropping-particle":"","parse-names":false,"suffix":""},{"dropping-particle":"","family":"Starr","given":"MicheI","non-dropping-particle":"","parse-names":false,"suffix":""},{"dropping-particle":"","family":"Poulin","given":"Michel","non-dropping-particle":"","parse-names":false,"suffix":""},{"dropping-particle":"","family":"Snoeijs","given":"Pauli","non-dropping-particle":"","parse-names":false,"suffix":""}],"container-title":"Global Change Biology","id":"ITEM-1","issue":"9","issued":{"date-parts":[["2007"]]},"page":"1910-1921","title":"A biological consequence of reducing Arctic ice cover: Arrival of the Pacific diatom Neodenticula seminae in the North Atlantic for the first time in 800000 years","type":"article-journal","volume":"13"},"uris":["http://www.mendeley.com/documents/?uuid=71b054d7-7f09-42d2-b39a-cd9caa10e000"]},{"id":"ITEM-2","itemData":{"DOI":"10.1016/j.pocean.2015.07.007","ISSN":"00796611","abstract":"One of the logical predictions for a future Arctic characterized by warmer waters and reduced sea-ice is that new taxa will expand or invade Arctic seafloor habitats. Specific predictions regarding where this will occur and which taxa are most likely to become established or excluded are lacking, however. We synthesize recent studies and conduct new analyses in the context of climate forecasts and a paleontological perspective to make concrete predictions as to relevant mechanisms, regions, and functional traits contributing to future biodiversity changes. Historically, a warmer Arctic is more readily invaded or transited by boreal taxa than it is during cold periods. Oceanography of an ice-free Arctic Ocean, combined with life-history traits of invading taxa and availability of suitable habitat, determine expansion success. It is difficult to generalize as to which taxonomic groups or locations are likely to experience expansion, however, since species-specific, and perhaps population-specific autecologies, will determine success or failure. Several examples of expansion into the Arctic have been noted, and along with the results from the relatively few Arctic biological time-series suggest inflow shelves (Barents and Chukchi Seas), as well as West Greenland and the western Kara Sea, are most likely locations for expansion. Apparent temperature thresholds were identified for characteristic Arctic and boreal benthic fauna suggesting strong potential for range constrictions of Arctic, and expansions of boreal, fauna in the near future. Increasing human activities in the region could speed introductions of boreal fauna and reduce the value of a planktonic dispersal stage. Finally, shelf regions are likely to experience a greater impact, and also one with greater potential consequences, than the deep Arctic basin. Future research strategies should focus on monitoring as well as compiling basic physiological and life-history information of Arctic and boreal taxa, and integrate that with projections of human activities and likely ecosystem consequences to facilitate development of management strategies now and in the future.","author":[{"dropping-particle":"","family":"Renaud","given":"Paul E.","non-dropping-particle":"","parse-names":false,"suffix":""},{"dropping-particle":"","family":"Sejr","given":"Mikael K.","non-dropping-particle":"","parse-names":false,"suffix":""},{"dropping-particle":"","family":"Bluhm","given":"Bodil A.","non-dropping-particle":"","parse-names":false,"suffix":""},{"dropping-particle":"","family":"Sirenko","given":"Boris","non-dropping-particle":"","parse-names":false,"suffix":""},{"dropping-particle":"","family":"Ellingsen","given":"Ingrid H.","non-dropping-particle":"","parse-names":false,"suffix":""}],"container-title":"Progress in Oceanography","id":"ITEM-2","issued":{"date-parts":[["2015","12"]]},"page":"244-257","title":"The future of Arctic benthos: Expansion, invasion, and biodiversity","type":"article-journal","volume":"139"},"uris":["http://www.mendeley.com/documents/?uuid=81557f10-f69d-38aa-a7d6-7cadd13c5539"]}],"mendeley":{"formattedCitation":"(Reid et al., 2007; Renaud, Sejr, Bluhm, Sirenko, &amp; Ellingsen, 2015)","plainTextFormattedCitation":"(Reid et al., 2007; Renaud, Sejr, Bluhm, Sirenko, &amp; Ellingsen, 2015)","previouslyFormattedCitation":"(Reid et al., 2007; Renaud, Sejr, Bluhm, Sirenko, &amp; Ellingsen, 2015)"},"properties":{"noteIndex":0},"schema":"https://github.com/citation-style-language/schema/raw/master/csl-citation.json"}</w:instrText>
      </w:r>
      <w:r>
        <w:fldChar w:fldCharType="separate"/>
      </w:r>
      <w:r w:rsidR="009B5F75" w:rsidRPr="009B5F75">
        <w:rPr>
          <w:noProof/>
        </w:rPr>
        <w:t>(Reid et al., 2007; Renaud, Sejr, Bluhm, Sirenko, &amp; Ellingsen, 2015)</w:t>
      </w:r>
      <w:r>
        <w:fldChar w:fldCharType="end"/>
      </w:r>
      <w:r>
        <w:t>. In addition,</w:t>
      </w:r>
      <w:r w:rsidR="0080030E">
        <w:t xml:space="preserve"> </w:t>
      </w:r>
      <w:r>
        <w:t>the</w:t>
      </w:r>
      <w:r w:rsidR="0080030E">
        <w:t xml:space="preserve"> r</w:t>
      </w:r>
      <w:r w:rsidR="00CD11F5" w:rsidRPr="00C02792">
        <w:t>educ</w:t>
      </w:r>
      <w:r w:rsidR="0080030E">
        <w:t>ed</w:t>
      </w:r>
      <w:r w:rsidR="00CD11F5" w:rsidRPr="00C02792">
        <w:t xml:space="preserve"> </w:t>
      </w:r>
      <w:r w:rsidR="0080030E">
        <w:t xml:space="preserve">season length and extent of </w:t>
      </w:r>
      <w:r w:rsidR="00CD11F5" w:rsidRPr="00C02792">
        <w:t>sea ice have</w:t>
      </w:r>
      <w:r>
        <w:t xml:space="preserve"> allowed for</w:t>
      </w:r>
      <w:r w:rsidR="00CD11F5" w:rsidRPr="00C02792">
        <w:t xml:space="preserve"> increase</w:t>
      </w:r>
      <w:r>
        <w:t>d</w:t>
      </w:r>
      <w:r w:rsidR="00CD11F5" w:rsidRPr="00C02792">
        <w:t xml:space="preserve"> vessel traffic</w:t>
      </w:r>
      <w:r>
        <w:t xml:space="preserve"> in the Arctic</w:t>
      </w:r>
      <w:r w:rsidR="00CD11F5" w:rsidRPr="00C02792">
        <w:t xml:space="preserve"> </w:t>
      </w:r>
      <w:r w:rsidR="0080030E">
        <w:fldChar w:fldCharType="begin" w:fldLock="1"/>
      </w:r>
      <w:r w:rsidR="00F479A2">
        <w:instrText>ADDIN CSL_CITATION {"citationItems":[{"id":"ITEM-1","itemData":{"DOI":"10.1038/nclimate2244","ISBN":"1758-678X","ISSN":"1758-678X","author":[{"dropping-particle":"","family":"Miller","given":"A. Whitman","non-dropping-particle":"","parse-names":false,"suffix":""},{"dropping-particle":"","family":"Ruiz","given":"Gregory M.","non-dropping-particle":"","parse-names":false,"suffix":""}],"container-title":"Nature Climate Change","id":"ITEM-1","issue":"6","issued":{"date-parts":[["2014"]]},"page":"413-416","publisher":"Nature Publishing Group","title":"Arctic shipping and marine invaders","type":"article-journal","volume":"4"},"uris":["http://www.mendeley.com/documents/?uuid=89af4faf-328c-435a-84be-0abd41911779"]},{"id":"ITEM-2","itemData":{"DOI":"10.1038/srep30682","ISSN":"20452322","PMID":"27477878","abstract":"Rapid loss of sea ice is opening up the Arctic Ocean to shipping, a practice that is forecasted to increase rapidly by 2050 when many models predict that the Arctic Ocean will largely be free of ice toward the end of summer. These forecasts carry considerable uncertainty because Arctic shipping was previously considered too sparse to allow for adequate validation. Here, we provide quantitative evidence that the extent of Arctic shipping in the period 2011–2014 is already significant and that it is concentrated (i) in the Norwegian and Barents Seas, and (ii) predominantly accessed via the Northeast and Northwest Passages. Thick ice along the forecasted direct trans-Arctic route was still present in 2014, preventing transit. Although Arctic shipping remains constrained by the extent of ice coverage, during every September, this coverage is at a minimum, allowing the highest levels of shipping activity. Access to Arctic resources, particularly fisheries, is the most important driver of Arctic shipping thus far.","author":[{"dropping-particle":"","family":"Eguíluz","given":"Victor M.","non-dropping-particle":"","parse-names":false,"suffix":""},{"dropping-particle":"","family":"Fernández-Gracia","given":"Juan","non-dropping-particle":"","parse-names":false,"suffix":""},{"dropping-particle":"","family":"Irigoien","given":"Xabier","non-dropping-particle":"","parse-names":false,"suffix":""},{"dropping-particle":"","family":"Duarte","given":"Carlos M.","non-dropping-particle":"","parse-names":false,"suffix":""}],"container-title":"Scientific Reports","id":"ITEM-2","issue":"March","issued":{"date-parts":[["2016"]]},"page":"3-8","publisher":"Nature Publishing Group","title":"A quantitative assessment of Arctic shipping in 2010-2014","type":"article-journal","volume":"6"},"uris":["http://www.mendeley.com/documents/?uuid=196d6972-b79d-46a5-aede-f7f1af522494"]}],"mendeley":{"formattedCitation":"(Eguíluz, Fernández-Gracia, Irigoien, &amp; Duarte, 2016; A. W. Miller &amp; Ruiz, 2014)","plainTextFormattedCitation":"(Eguíluz, Fernández-Gracia, Irigoien, &amp; Duarte, 2016; A. W. Miller &amp; Ruiz, 2014)","previouslyFormattedCitation":"(Eguíluz, Fernández-Gracia, Irigoien, &amp; Duarte, 2016; A. W. Miller &amp; Ruiz, 2014)"},"properties":{"noteIndex":0},"schema":"https://github.com/citation-style-language/schema/raw/master/csl-citation.json"}</w:instrText>
      </w:r>
      <w:r w:rsidR="0080030E">
        <w:fldChar w:fldCharType="separate"/>
      </w:r>
      <w:r w:rsidR="00F479A2" w:rsidRPr="00F479A2">
        <w:rPr>
          <w:noProof/>
        </w:rPr>
        <w:t>(Eguíluz, Fernández-Gracia, Irigoien, &amp; Duarte, 2016; A. W. Miller &amp; Ruiz, 2014)</w:t>
      </w:r>
      <w:r w:rsidR="0080030E">
        <w:fldChar w:fldCharType="end"/>
      </w:r>
      <w:r>
        <w:t xml:space="preserve">. Collectively, these factors are predicted to </w:t>
      </w:r>
      <w:r w:rsidR="00CD11F5" w:rsidRPr="00C02792">
        <w:t xml:space="preserve">increase </w:t>
      </w:r>
      <w:r>
        <w:t xml:space="preserve">the vulnerability of Arctic systems by increasing the </w:t>
      </w:r>
      <w:r w:rsidR="00CD11F5" w:rsidRPr="00C02792">
        <w:t xml:space="preserve">number and diversity of </w:t>
      </w:r>
      <w:r>
        <w:t>NIS</w:t>
      </w:r>
      <w:r w:rsidR="00CD11F5" w:rsidRPr="00C02792">
        <w:t xml:space="preserve"> </w:t>
      </w:r>
      <w:r>
        <w:t>that are arriving, and by making ocean conditions more suitable for their establishment</w:t>
      </w:r>
      <w:r w:rsidR="00CD11F5" w:rsidRPr="00C02792">
        <w:t>.</w:t>
      </w:r>
      <w:r>
        <w:t xml:space="preserve">  </w:t>
      </w:r>
    </w:p>
    <w:p w14:paraId="00000015" w14:textId="2FC8098A" w:rsidR="00A32E6C" w:rsidRPr="00C02792" w:rsidRDefault="00CD11F5">
      <w:pPr>
        <w:ind w:firstLine="720"/>
      </w:pPr>
      <w:r w:rsidRPr="00C02792">
        <w:t xml:space="preserve">In this paper, we explore whether suitable conditions currently exist for the survival and establishment of NIS in the Bering Sea, and whether </w:t>
      </w:r>
      <w:r w:rsidR="00F84F66">
        <w:t>climate change</w:t>
      </w:r>
      <w:r w:rsidRPr="00C02792">
        <w:t xml:space="preserve"> will facilitate NIS survival and establishment. To do so, we compare physiological thresholds of NIS with modeled temperature and salinity values for the Bering Sea under recent (2003-2012) and mid-century (2030-2039) conditions. We also quantify vessel traffic and ballast water discharge for U.S. ports in the Bering Sea to explore the intersection between areas of high traffic and NIS suitability. Since relatively few NIS have been documented in the Bering Sea (Reimer et al. 2017), we </w:t>
      </w:r>
      <w:r w:rsidRPr="00C02792">
        <w:lastRenderedPageBreak/>
        <w:t xml:space="preserve">predicted that survival and establishment of NIS would be limited under current conditions. Given projections for increased sea temperatures and receding sea ice, we predicted that ocean conditions would become more suitable by mid-century, which would be reflected in an increase in the overall number of NIS capable of surviving and reproducing in the Bering Sea. For NIS already capable of surviving or establishing in the Bering Sea, we predicted increased survival and reproductive duration. </w:t>
      </w:r>
    </w:p>
    <w:p w14:paraId="00000016" w14:textId="77777777" w:rsidR="00A32E6C" w:rsidRPr="00C02792" w:rsidRDefault="00CD11F5">
      <w:pPr>
        <w:pStyle w:val="Heading1"/>
      </w:pPr>
      <w:r w:rsidRPr="00C02792">
        <w:t>Materials and methods</w:t>
      </w:r>
    </w:p>
    <w:p w14:paraId="00000017" w14:textId="39D8030A" w:rsidR="00A32E6C" w:rsidRPr="00C02792" w:rsidRDefault="00CD11F5">
      <w:pPr>
        <w:pStyle w:val="Heading2"/>
      </w:pPr>
      <w:bookmarkStart w:id="6" w:name="_3znysh7" w:colFirst="0" w:colLast="0"/>
      <w:bookmarkEnd w:id="6"/>
      <w:r w:rsidRPr="00C02792">
        <w:t xml:space="preserve">Study area </w:t>
      </w:r>
    </w:p>
    <w:p w14:paraId="63C0A706" w14:textId="1D400230" w:rsidR="00BE66E8" w:rsidRDefault="00CD11F5" w:rsidP="00972BB1">
      <w:pPr>
        <w:ind w:firstLine="720"/>
      </w:pPr>
      <w:bookmarkStart w:id="7" w:name="_2et92p0" w:colFirst="0" w:colLast="0"/>
      <w:bookmarkEnd w:id="7"/>
      <w:r w:rsidRPr="00C02792">
        <w:t xml:space="preserve">The Bering Sea </w:t>
      </w:r>
      <w:r w:rsidR="00972BB1">
        <w:t xml:space="preserve">is a transition </w:t>
      </w:r>
      <w:r w:rsidR="00972BB1" w:rsidRPr="00C02792">
        <w:t xml:space="preserve">between subarctic </w:t>
      </w:r>
      <w:r w:rsidR="00972BB1">
        <w:t xml:space="preserve">and </w:t>
      </w:r>
      <w:r w:rsidR="00972BB1" w:rsidRPr="00C02792">
        <w:t>arctic marine systems</w:t>
      </w:r>
      <w:r w:rsidR="005D0E95">
        <w:t xml:space="preserve"> that </w:t>
      </w:r>
      <w:r w:rsidRPr="00C02792">
        <w:t>lies between the temperate North Pacific Ocean and the Arctic waters of the Chukchi Sea</w:t>
      </w:r>
      <w:r w:rsidR="005D0E95">
        <w:t xml:space="preserve"> </w:t>
      </w:r>
      <w:r w:rsidR="005D0E95" w:rsidRPr="00C02792">
        <w:t>(Figure 1)</w:t>
      </w:r>
      <w:r w:rsidR="005D0E95">
        <w:t>.</w:t>
      </w:r>
      <w:r w:rsidR="00972BB1" w:rsidRPr="00972BB1">
        <w:t xml:space="preserve"> </w:t>
      </w:r>
      <w:r w:rsidR="005D0E95">
        <w:t>S</w:t>
      </w:r>
      <w:r w:rsidR="005D0E95" w:rsidRPr="00C02792">
        <w:t>pan</w:t>
      </w:r>
      <w:r w:rsidR="005D0E95">
        <w:t>ning</w:t>
      </w:r>
      <w:r w:rsidR="005D0E95" w:rsidRPr="00C02792">
        <w:t xml:space="preserve"> 14 degrees of latitude</w:t>
      </w:r>
      <w:r w:rsidR="005D0E95">
        <w:t xml:space="preserve"> (</w:t>
      </w:r>
      <w:commentRangeStart w:id="8"/>
      <w:r w:rsidR="005D0E95">
        <w:t>52</w:t>
      </w:r>
      <w:r w:rsidR="005D0E95" w:rsidRPr="00972BB1">
        <w:rPr>
          <w:lang w:val="en-CA"/>
        </w:rPr>
        <w:t>°</w:t>
      </w:r>
      <w:r w:rsidR="005D0E95">
        <w:t>N to 65</w:t>
      </w:r>
      <w:r w:rsidR="005D0E95" w:rsidRPr="00972BB1">
        <w:rPr>
          <w:lang w:val="en-CA"/>
        </w:rPr>
        <w:t>°</w:t>
      </w:r>
      <w:r w:rsidR="005D0E95">
        <w:t>N</w:t>
      </w:r>
      <w:commentRangeEnd w:id="8"/>
      <w:r w:rsidR="005D0E95">
        <w:rPr>
          <w:rStyle w:val="CommentReference"/>
        </w:rPr>
        <w:commentReference w:id="8"/>
      </w:r>
      <w:r w:rsidR="005D0E95">
        <w:t>), it</w:t>
      </w:r>
      <w:r w:rsidR="005D0E95" w:rsidRPr="00C02792">
        <w:t xml:space="preserve"> </w:t>
      </w:r>
      <w:r w:rsidR="005D0E95">
        <w:t xml:space="preserve">is </w:t>
      </w:r>
      <w:r w:rsidR="005D0E95" w:rsidRPr="00C02792">
        <w:t xml:space="preserve">characterized by a strong latitudinal gradient in water temperature and sea ice formation </w:t>
      </w:r>
      <w:r w:rsidR="005D0E95">
        <w:fldChar w:fldCharType="begin" w:fldLock="1"/>
      </w:r>
      <w:r w:rsidR="000A1D7F">
        <w:instrText>ADDIN CSL_CITATION {"citationItems":[{"id":"ITEM-1","itemData":{"author":[{"dropping-particle":"","family":"Stabeno","given":"Phyllis J.","non-dropping-particle":"","parse-names":false,"suffix":""},{"dropping-particle":"","family":"Schumacher","given":"JD D","non-dropping-particle":"","parse-names":false,"suffix":""},{"dropping-particle":"","family":"Ohtani","given":"K","non-dropping-particle":"","parse-names":false,"suffix":""}],"container-title":"Dynamics of the Bering Sea","editor":[{"dropping-particle":"","family":"Loughlin","given":"Thomas R.","non-dropping-particle":"","parse-names":false,"suffix":""},{"dropping-particle":"","family":"Ohtani","given":"Kiyotaka","non-dropping-particle":"","parse-names":false,"suffix":""}],"id":"ITEM-1","issued":{"date-parts":[["1999"]]},"page":"1-28","publisher-place":"Fairbanks, AK","title":"The physical oceanography of the Bering Sea: A summary of physical, chemical, and biological characteristics, and a synopsis of research on the Bering Sea","type":"chapter"},"uris":["http://www.mendeley.com/documents/?uuid=cb537950-8b50-4f78-b8ea-05bafc642da0"]}],"mendeley":{"formattedCitation":"(Phyllis J. Stabeno, Schumacher, &amp; Ohtani, 1999)","plainTextFormattedCitation":"(Phyllis J. Stabeno, Schumacher, &amp; Ohtani, 1999)","previouslyFormattedCitation":"(Phyllis J. Stabeno, Schumacher, &amp; Ohtani, 1999)"},"properties":{"noteIndex":0},"schema":"https://github.com/citation-style-language/schema/raw/master/csl-citation.json"}</w:instrText>
      </w:r>
      <w:r w:rsidR="005D0E95">
        <w:fldChar w:fldCharType="separate"/>
      </w:r>
      <w:r w:rsidR="000A1D7F" w:rsidRPr="000A1D7F">
        <w:rPr>
          <w:noProof/>
        </w:rPr>
        <w:t>(Phyllis J. Stabeno, Schumacher, &amp; Ohtani, 1999)</w:t>
      </w:r>
      <w:r w:rsidR="005D0E95">
        <w:fldChar w:fldCharType="end"/>
      </w:r>
      <w:r w:rsidR="005D0E95" w:rsidRPr="00C02792">
        <w:t>. Sea ice forms seasonally in the north</w:t>
      </w:r>
      <w:r w:rsidR="005D0E95">
        <w:t>, wh</w:t>
      </w:r>
      <w:r w:rsidR="00BE66E8">
        <w:t>ile</w:t>
      </w:r>
      <w:r w:rsidR="005D0E95">
        <w:t xml:space="preserve"> the southern Bering Sea remains ice-free most years</w:t>
      </w:r>
      <w:r w:rsidR="00BE66E8">
        <w:t xml:space="preserve"> </w:t>
      </w:r>
      <w:r w:rsidR="00BE66E8">
        <w:fldChar w:fldCharType="begin" w:fldLock="1"/>
      </w:r>
      <w:r w:rsidR="000A1D7F">
        <w:instrText>ADDIN CSL_CITATION {"citationItems":[{"id":"ITEM-1","itemData":{"DOI":"10.1016/j.pocean.2006.10.001","ISBN":"0079-6611","ISSN":"00796611","PMID":"184","abstract":"The shallow continental shelves and slope of the Amerasian Arctic are strongly influenced by nutrient-rich Pacific waters advected over the shelves from the northern Bering Sea into the Arctic Ocean. These high-latitude shelf systems are highly productive both as the ice melts and during the open-water period. The duration and extent of seasonal sea ice, seawater temperature and water mass structure are critical controls on water column production, organic carbon cycling and pelagic-benthic coupling. Short food chains and shallow depths are characteristic of high productivity areas in this region, so changes in lower trophic levels can impact higher trophic organisms rapidly, including pelagic- and benthic-feeding marine mammals and seabirds. Subsistence harvesting of many of these animals is locally important for human consumption. The vulnerability of the ecosystem to environmental change is thought to be high, particularly as sea ice extent declines and seawater warms. In this review, we focus on ecosystem dynamics in the northern Bering and Chukchi Seas, with a more limited discussion of the adjoining Pacific-influenced eastern section of the East Siberian Sea and the western section of the Beaufort Sea. Both primary and secondary production are enhanced in specific regions that we discuss here, with the northern Bering and Chukchi Seas sustaining some of the highest water column production and benthic faunal soft-bottom biomass in the world ocean. In addition, these organic carbon-rich Pacific waters are periodically advected into low productivity regions of the nearshore northern Bering, Chukchi and Beaufort Seas off Alaska and sometimes into the East Siberian Sea, all of which have lower productivity on an annual basis. Thus, these near shore areas are intimately tied to nutrients and advected particulate organic carbon from the Pacific influenced Bering Shelf-Anadyr water. Given the short food chains and dependence of many apex predators on sea ice, recent reductions in sea ice in the Pacific-influenced sector of the Arctic have the potential to cause an ecosystem reorganization that may alter this benthic-oriented system to one more dominated by pelagic processes. © 2006 Elsevier Ltd. All rights reserved.","author":[{"dropping-particle":"","family":"Grebmeier","given":"Jacqueline M.","non-dropping-particle":"","parse-names":false,"suffix":""},{"dropping-particle":"","family":"Cooper","given":"Lee W.","non-dropping-particle":"","parse-names":false,"suffix":""},{"dropping-particle":"","family":"Feder","given":"Howard M.","non-dropping-particle":"","parse-names":false,"suffix":""},{"dropping-particle":"","family":"Sirenko","given":"Boris I.","non-dropping-particle":"","parse-names":false,"suffix":""}],"container-title":"Progress in Oceanography","id":"ITEM-1","issue":"2-4","issued":{"date-parts":[["2006"]]},"page":"331-361","title":"Ecosystem dynamics of the Pacific-influenced Northern Bering and Chukchi Seas in the Amerasian Arctic","type":"article-journal","volume":"71"},"uris":["http://www.mendeley.com/documents/?uuid=20f316fb-62c7-4b88-bd9f-222a512b9843"]}],"mendeley":{"formattedCitation":"(Grebmeier, Cooper, Feder, &amp; Sirenko, 2006)","plainTextFormattedCitation":"(Grebmeier, Cooper, Feder, &amp; Sirenko, 2006)","previouslyFormattedCitation":"(Grebmeier, Cooper, Feder, &amp; Sirenko, 2006)"},"properties":{"noteIndex":0},"schema":"https://github.com/citation-style-language/schema/raw/master/csl-citation.json"}</w:instrText>
      </w:r>
      <w:r w:rsidR="00BE66E8">
        <w:fldChar w:fldCharType="separate"/>
      </w:r>
      <w:r w:rsidR="000A1D7F" w:rsidRPr="000A1D7F">
        <w:rPr>
          <w:noProof/>
        </w:rPr>
        <w:t>(Grebmeier, Cooper, Feder, &amp; Sirenko, 2006)</w:t>
      </w:r>
      <w:r w:rsidR="00BE66E8">
        <w:fldChar w:fldCharType="end"/>
      </w:r>
      <w:r w:rsidR="005D0E95" w:rsidRPr="00C02792">
        <w:t xml:space="preserve">. </w:t>
      </w:r>
      <w:r w:rsidR="005D0E95">
        <w:t xml:space="preserve">The southeastern </w:t>
      </w:r>
      <w:r w:rsidRPr="00C02792">
        <w:t>Bering Sea</w:t>
      </w:r>
      <w:r w:rsidR="00BE66E8">
        <w:t xml:space="preserve"> in particular</w:t>
      </w:r>
      <w:r w:rsidR="005D0E95">
        <w:t xml:space="preserve"> is of </w:t>
      </w:r>
      <w:r w:rsidR="00BE66E8">
        <w:t>particular</w:t>
      </w:r>
      <w:r w:rsidR="005D0E95">
        <w:t xml:space="preserve"> </w:t>
      </w:r>
      <w:r w:rsidR="00BE66E8">
        <w:t>ecological and economic</w:t>
      </w:r>
      <w:r w:rsidR="005D0E95">
        <w:t xml:space="preserve"> importance</w:t>
      </w:r>
      <w:r w:rsidR="00BE66E8">
        <w:t>. It</w:t>
      </w:r>
      <w:r w:rsidR="005D0E95">
        <w:t xml:space="preserve">s </w:t>
      </w:r>
      <w:r w:rsidR="005D0E95" w:rsidRPr="00C02792">
        <w:t>extensive continental shelf</w:t>
      </w:r>
      <w:r w:rsidR="00BE66E8">
        <w:t xml:space="preserve"> has</w:t>
      </w:r>
      <w:r w:rsidRPr="00C02792">
        <w:t xml:space="preserve"> some of the highest levels of marine productivity in the world</w:t>
      </w:r>
      <w:r w:rsidR="00BE66E8">
        <w:t>. It also</w:t>
      </w:r>
      <w:r w:rsidRPr="00C02792">
        <w:t xml:space="preserve"> support</w:t>
      </w:r>
      <w:r w:rsidR="005D0E95">
        <w:t>s</w:t>
      </w:r>
      <w:r w:rsidRPr="00C02792">
        <w:t xml:space="preserve"> a USD $1 billion commercial </w:t>
      </w:r>
      <w:commentRangeStart w:id="9"/>
      <w:r w:rsidRPr="00C02792">
        <w:t xml:space="preserve">fishing industry </w:t>
      </w:r>
      <w:commentRangeEnd w:id="9"/>
      <w:r w:rsidR="00BE66E8">
        <w:rPr>
          <w:rStyle w:val="CommentReference"/>
        </w:rPr>
        <w:commentReference w:id="9"/>
      </w:r>
      <w:r w:rsidR="00BE66E8">
        <w:fldChar w:fldCharType="begin" w:fldLock="1"/>
      </w:r>
      <w:r w:rsidR="009B5F75">
        <w:instrText>ADDIN CSL_CITATION {"citationItems":[{"id":"ITEM-1","itemData":{"author":[{"dropping-particle":"","family":"National Marine Fisheries Service (NMFS)","given":"","non-dropping-particle":"","parse-names":false,"suffix":""}],"id":"ITEM-1","issued":{"date-parts":[["2017"]]},"publisher-place":"Silver Spring, MD, USA","title":"Fisheries of the United States, 2016","type":"report"},"uris":["http://www.mendeley.com/documents/?uuid=10a162c2-e6bd-4218-8ed4-1cf33d3e3c7b"]}],"mendeley":{"formattedCitation":"(National Marine Fisheries Service (NMFS), 2017)","plainTextFormattedCitation":"(National Marine Fisheries Service (NMFS), 2017)","previouslyFormattedCitation":"(National Marine Fisheries Service (NMFS), 2017)"},"properties":{"noteIndex":0},"schema":"https://github.com/citation-style-language/schema/raw/master/csl-citation.json"}</w:instrText>
      </w:r>
      <w:r w:rsidR="00BE66E8">
        <w:fldChar w:fldCharType="separate"/>
      </w:r>
      <w:r w:rsidR="009B5F75" w:rsidRPr="009B5F75">
        <w:rPr>
          <w:noProof/>
        </w:rPr>
        <w:t>(National Marine Fisheries Service (NMFS), 2017)</w:t>
      </w:r>
      <w:r w:rsidR="00BE66E8">
        <w:fldChar w:fldCharType="end"/>
      </w:r>
      <w:r w:rsidR="00BE66E8">
        <w:t xml:space="preserve"> and</w:t>
      </w:r>
      <w:r w:rsidRPr="00C02792">
        <w:t xml:space="preserve"> is a hub for international and regional vessel traffic</w:t>
      </w:r>
      <w:r w:rsidR="00BE66E8">
        <w:t xml:space="preserve"> </w:t>
      </w:r>
      <w:r w:rsidR="00BE66E8">
        <w:fldChar w:fldCharType="begin" w:fldLock="1"/>
      </w:r>
      <w:r w:rsidR="009B5F75">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risk","type":"article-journal","volume":"52"},"uris":["http://www.mendeley.com/documents/?uuid=f36d2327-c825-4982-a253-bae452a58ac7"]}],"mendeley":{"formattedCitation":"(McGee et al., 2006)","plainTextFormattedCitation":"(McGee et al., 2006)","previouslyFormattedCitation":"(McGee et al., 2006)"},"properties":{"noteIndex":0},"schema":"https://github.com/citation-style-language/schema/raw/master/csl-citation.json"}</w:instrText>
      </w:r>
      <w:r w:rsidR="00BE66E8">
        <w:fldChar w:fldCharType="separate"/>
      </w:r>
      <w:r w:rsidR="009B5F75" w:rsidRPr="009B5F75">
        <w:rPr>
          <w:noProof/>
        </w:rPr>
        <w:t>(McGee et al., 2006)</w:t>
      </w:r>
      <w:r w:rsidR="00BE66E8">
        <w:fldChar w:fldCharType="end"/>
      </w:r>
      <w:r w:rsidRPr="00C02792">
        <w:t xml:space="preserve">. </w:t>
      </w:r>
    </w:p>
    <w:p w14:paraId="00000018" w14:textId="13E70AF3" w:rsidR="00A32E6C" w:rsidRPr="00972BB1" w:rsidRDefault="009B5F75" w:rsidP="00972BB1">
      <w:pPr>
        <w:ind w:firstLine="720"/>
        <w:rPr>
          <w:lang w:val="en-CA"/>
        </w:rPr>
      </w:pPr>
      <w:r>
        <w:t xml:space="preserve">Like many high-latitude systems, there are few NIS that are known from the Bering Sea. </w:t>
      </w:r>
      <w:r w:rsidR="00BE66E8">
        <w:t>F</w:t>
      </w:r>
      <w:r w:rsidR="00CD11F5" w:rsidRPr="00C02792">
        <w:t>our NIS have been reported</w:t>
      </w:r>
      <w:r w:rsidR="00BE66E8">
        <w:t xml:space="preserve"> to date</w:t>
      </w:r>
      <w:r w:rsidR="00CD11F5" w:rsidRPr="00C02792">
        <w:t xml:space="preserve"> </w:t>
      </w:r>
      <w:r w:rsidR="00BE66E8">
        <w:fldChar w:fldCharType="begin" w:fldLock="1"/>
      </w:r>
      <w:r>
        <w:instrText>ADDIN CSL_CITATION {"citationItems":[{"id":"ITEM-1","itemData":{"URL":"http://invasions.si.edu/nemesis/","author":[{"dropping-particle":"","family":"Fofonoff","given":"Paul W.","non-dropping-particle":"","parse-names":false,"suffix":""},{"dropping-particle":"","family":"Ruiz","given":"G.M.","non-dropping-particle":"","parse-names":false,"suffix":""},{"dropping-particle":"","family":"Steves","given":"B.","non-dropping-particle":"","parse-names":false,"suffix":""},{"dropping-particle":"","family":"Simkanin","given":"C.","non-dropping-particle":"","parse-names":false,"suffix":""},{"dropping-particle":"","family":"Carlton","given":"J.T.","non-dropping-particle":"","parse-names":false,"suffix":""}],"id":"ITEM-1","issued":{"date-parts":[["2018"]]},"title":"National Exotic Marine and Estuarine Species Information System (NEMESIS)","type":"webpage"},"uris":["http://www.mendeley.com/documents/?uuid=9b8fe18c-7876-496b-9778-5a6f4a6482f3"]}],"mendeley":{"formattedCitation":"(Fofonoff, Ruiz, Steves, Simkanin, &amp; Carlton, 2018)","plainTextFormattedCitation":"(Fofonoff, Ruiz, Steves, Simkanin, &amp; Carlton, 2018)","previouslyFormattedCitation":"(Fofonoff, Ruiz, Steves, Simkanin, &amp; Carlton, 2018)"},"properties":{"noteIndex":0},"schema":"https://github.com/citation-style-language/schema/raw/master/csl-citation.json"}</w:instrText>
      </w:r>
      <w:r w:rsidR="00BE66E8">
        <w:fldChar w:fldCharType="separate"/>
      </w:r>
      <w:r w:rsidRPr="009B5F75">
        <w:rPr>
          <w:noProof/>
        </w:rPr>
        <w:t>(Fofonoff, Ruiz, Steves, Simkanin, &amp; Carlton, 2018)</w:t>
      </w:r>
      <w:r w:rsidR="00BE66E8">
        <w:fldChar w:fldCharType="end"/>
      </w:r>
      <w:r w:rsidR="00CD11F5" w:rsidRPr="00C02792">
        <w:t>: the American shad (</w:t>
      </w:r>
      <w:proofErr w:type="spellStart"/>
      <w:r w:rsidR="00CD11F5" w:rsidRPr="00C02792">
        <w:rPr>
          <w:i/>
        </w:rPr>
        <w:t>Alosa</w:t>
      </w:r>
      <w:proofErr w:type="spellEnd"/>
      <w:r w:rsidR="00CD11F5" w:rsidRPr="00C02792">
        <w:rPr>
          <w:i/>
        </w:rPr>
        <w:t xml:space="preserve"> </w:t>
      </w:r>
      <w:proofErr w:type="spellStart"/>
      <w:r w:rsidR="00CD11F5" w:rsidRPr="00C02792">
        <w:rPr>
          <w:i/>
        </w:rPr>
        <w:t>sapidissima</w:t>
      </w:r>
      <w:proofErr w:type="spellEnd"/>
      <w:r w:rsidR="00CD11F5" w:rsidRPr="00C02792">
        <w:t xml:space="preserve"> Wilson, 1811), </w:t>
      </w:r>
      <w:r w:rsidR="00BE66E8" w:rsidRPr="00C02792">
        <w:t>the Atlantic salmon (</w:t>
      </w:r>
      <w:r w:rsidR="00BE66E8" w:rsidRPr="00C02792">
        <w:rPr>
          <w:i/>
        </w:rPr>
        <w:t xml:space="preserve">Salmo </w:t>
      </w:r>
      <w:proofErr w:type="spellStart"/>
      <w:r w:rsidR="00BE66E8" w:rsidRPr="00C02792">
        <w:rPr>
          <w:i/>
        </w:rPr>
        <w:t>salar</w:t>
      </w:r>
      <w:proofErr w:type="spellEnd"/>
      <w:r w:rsidR="00BE66E8" w:rsidRPr="00C02792">
        <w:t xml:space="preserve"> Linnaeus, 1758)</w:t>
      </w:r>
      <w:r w:rsidR="00BE66E8">
        <w:t xml:space="preserve">, </w:t>
      </w:r>
      <w:r w:rsidR="00CD11F5" w:rsidRPr="00C02792">
        <w:t>the Japanese skeleton shrimp (</w:t>
      </w:r>
      <w:proofErr w:type="spellStart"/>
      <w:r w:rsidR="00CD11F5" w:rsidRPr="00C02792">
        <w:rPr>
          <w:i/>
        </w:rPr>
        <w:t>Caprella</w:t>
      </w:r>
      <w:proofErr w:type="spellEnd"/>
      <w:r w:rsidR="00CD11F5" w:rsidRPr="00C02792">
        <w:rPr>
          <w:i/>
        </w:rPr>
        <w:t xml:space="preserve"> </w:t>
      </w:r>
      <w:proofErr w:type="spellStart"/>
      <w:r w:rsidR="00CD11F5" w:rsidRPr="00C02792">
        <w:rPr>
          <w:i/>
        </w:rPr>
        <w:t>mutica</w:t>
      </w:r>
      <w:proofErr w:type="spellEnd"/>
      <w:r w:rsidR="00CD11F5" w:rsidRPr="00C02792">
        <w:rPr>
          <w:i/>
        </w:rPr>
        <w:t xml:space="preserve"> </w:t>
      </w:r>
      <w:proofErr w:type="spellStart"/>
      <w:r w:rsidR="00CD11F5" w:rsidRPr="00C02792">
        <w:t>Schurin</w:t>
      </w:r>
      <w:proofErr w:type="spellEnd"/>
      <w:r w:rsidR="00CD11F5" w:rsidRPr="00C02792">
        <w:t xml:space="preserve">, 1935), </w:t>
      </w:r>
      <w:r w:rsidR="00BE66E8">
        <w:t xml:space="preserve">and </w:t>
      </w:r>
      <w:r w:rsidR="00CD11F5" w:rsidRPr="00C02792">
        <w:t>the soft-shell clam (</w:t>
      </w:r>
      <w:r w:rsidR="00CD11F5" w:rsidRPr="00C02792">
        <w:rPr>
          <w:i/>
        </w:rPr>
        <w:t xml:space="preserve">Mya </w:t>
      </w:r>
      <w:proofErr w:type="spellStart"/>
      <w:r w:rsidR="00CD11F5" w:rsidRPr="00C02792">
        <w:rPr>
          <w:i/>
        </w:rPr>
        <w:t>arenaria</w:t>
      </w:r>
      <w:proofErr w:type="spellEnd"/>
      <w:r w:rsidR="00CD11F5" w:rsidRPr="00C02792">
        <w:t xml:space="preserve"> Linnaeus, 1758; see </w:t>
      </w:r>
      <w:r w:rsidR="00BE66E8">
        <w:t xml:space="preserve">Powers et al. </w:t>
      </w:r>
      <w:r w:rsidR="00BE66E8">
        <w:fldChar w:fldCharType="begin" w:fldLock="1"/>
      </w:r>
      <w:r>
        <w:instrText>ADDIN CSL_CITATION {"citationItems":[{"id":"ITEM-1","itemData":{"DOI":"10.1016/J.SEARES.2005.10.004","ISSN":"1385-1101","abstract":"The bivalve Mya arenaria L. is a common inhabitant of intertidal sediments along the southcentral Alaskan coastline. Its current distribution along the Pacific coast of the continental USA, Canada and Alaska has resulted from a series of intentional and unintentional introductions as well as larval transport between points of introduction over the previous century. Despite the apparent success of M. arenaria in intertidal habitats of coastal Alaska, no study has examined its distribution in this environment. We sampled four times over a two-year period (2001–2002) to document the distribution of M. arenaria in intertidal sedimentary habitats of the Copper River Delta and adjacent Orca Inlet (southeastern Prince William Sound), Alaska. Sampling was performed along a gradient of tidal elevations at three sites (Hartney Bay, Eyak and Pete Dahl) chosen to represent the range of physical/chemical settings of protected intertidal sand and mud flats within the study area. Among the three sampling sites, abundance of M. arenaria was lowest at sites near the outflow of the Copper River (Pete Dahl) and highest in areas of higher salinity and water clarity (Hartney Bay and low tidal elevation plots at Eyak). Within each of the two sites located on the Copper River Delta (Eyak and Pete Dahl), abundances of M. arenaria were highest at low tide plots (+1.1 m for Eyak, +1.4 m for Pete Dahl), a pattern consistent with the distribution of M. arenaria within tidal flats in Europe (Wadden and White Seas). For the third site located in Orca Inlet (Hartney Bay), M. arenaria was found at all tidal elevations; however, distinct differences in the distribution of newly recruited M. arenaria (&lt;10 mm shell length [SL]) and older juveniles and adults (&gt;10 mm SL) were evident. Density and growth of M. arenaria in southcentral Alaska were most similar to values reported for the White Sea (Russia); both areas are located at similar latitude and represent the northern extreme of M. arenaria distribution.","author":[{"dropping-particle":"","family":"Powers","given":"Sean P.","non-dropping-particle":"","parse-names":false,"suffix":""},{"dropping-particle":"","family":"Bishop","given":"Mary Anne","non-dropping-particle":"","parse-names":false,"suffix":""},{"dropping-particle":"","family":"Grabowski","given":"Jonathan H.","non-dropping-particle":"","parse-names":false,"suffix":""},{"dropping-particle":"","family":"Peterson","given":"Charles H.","non-dropping-particle":"","parse-names":false,"suffix":""}],"container-title":"Journal of Sea Research","id":"ITEM-1","issue":"3","issued":{"date-parts":[["2006","4","1"]]},"page":"207-216","publisher":"Elsevier","title":"Distribution of the invasive bivalve Mya arenaria L. on intertidal flats of southcentral Alaska","type":"article-journal","volume":"55"},"suppress-author":1,"uris":["http://www.mendeley.com/documents/?uuid=bd614915-4cc5-328c-9984-c532ba63d66e"]}],"mendeley":{"formattedCitation":"(2006)","plainTextFormattedCitation":"(2006)","previouslyFormattedCitation":"(2006)"},"properties":{"noteIndex":0},"schema":"https://github.com/citation-style-language/schema/raw/master/csl-citation.json"}</w:instrText>
      </w:r>
      <w:r w:rsidR="00BE66E8">
        <w:fldChar w:fldCharType="separate"/>
      </w:r>
      <w:r w:rsidR="00BE66E8" w:rsidRPr="00BE66E8">
        <w:rPr>
          <w:noProof/>
        </w:rPr>
        <w:t>(2006)</w:t>
      </w:r>
      <w:r w:rsidR="00BE66E8">
        <w:fldChar w:fldCharType="end"/>
      </w:r>
      <w:r w:rsidR="00CD11F5" w:rsidRPr="00C02792">
        <w:t xml:space="preserve"> for </w:t>
      </w:r>
      <w:r w:rsidR="00BE66E8">
        <w:t>the</w:t>
      </w:r>
      <w:r w:rsidR="00CD11F5" w:rsidRPr="00C02792">
        <w:t xml:space="preserve"> history of </w:t>
      </w:r>
      <w:r w:rsidR="00CD11F5" w:rsidRPr="00C02792">
        <w:rPr>
          <w:i/>
        </w:rPr>
        <w:t xml:space="preserve">M. </w:t>
      </w:r>
      <w:proofErr w:type="spellStart"/>
      <w:r w:rsidR="00CD11F5" w:rsidRPr="00C02792">
        <w:rPr>
          <w:i/>
        </w:rPr>
        <w:t>arenaria</w:t>
      </w:r>
      <w:proofErr w:type="spellEnd"/>
      <w:r w:rsidR="00CD11F5" w:rsidRPr="00C02792">
        <w:rPr>
          <w:i/>
        </w:rPr>
        <w:t xml:space="preserve"> </w:t>
      </w:r>
      <w:r w:rsidR="00CD11F5" w:rsidRPr="00C02792">
        <w:t xml:space="preserve">in the </w:t>
      </w:r>
      <w:r w:rsidR="00CD11F5" w:rsidRPr="00C02792">
        <w:lastRenderedPageBreak/>
        <w:t>Bering Sea). Of these, only the Japanese skeleton shrimp</w:t>
      </w:r>
      <w:r w:rsidR="00CD11F5" w:rsidRPr="00C02792">
        <w:rPr>
          <w:i/>
        </w:rPr>
        <w:t xml:space="preserve"> </w:t>
      </w:r>
      <w:r w:rsidR="00CD11F5" w:rsidRPr="00C02792">
        <w:t>and the soft-shell clam</w:t>
      </w:r>
      <w:r w:rsidR="00CD11F5" w:rsidRPr="00C02792">
        <w:rPr>
          <w:i/>
        </w:rPr>
        <w:t xml:space="preserve"> </w:t>
      </w:r>
      <w:r w:rsidR="00CD11F5" w:rsidRPr="00C02792">
        <w:t xml:space="preserve">have established self-sustaining populations </w:t>
      </w:r>
      <w:r>
        <w:fldChar w:fldCharType="begin" w:fldLock="1"/>
      </w:r>
      <w:r>
        <w:instrText>ADDIN CSL_CITATION {"citationItems":[{"id":"ITEM-1","itemData":{"DOI":"10.3354/ab00070","ISSN":"18647782","abstract":"Relatively few non-native species are known from coastal ecosystems at high latitudes to date. We examined the fouling community in Alaska for the presence of the marine amphipod Caprella mutica, which is native to the northwestern Pacific Ocean and has invaded many different global regions. Between 2000 and 2007, fouling panels were deployed in 6 sheltered, shallow bays in Alaska. C. mutica were detected on panels at 4 of these bays, ranging from southeastern Alaska (Ketchikan) to the Aleutian Islands (Dutch Harbor), and have been present in Alaska for at least 6 yr. This appears to be the first reported occurrence of a non-native marine species in the Aleutians and also the first confirmation that a non-native crustacean has established self-sustaining populations in Alaska. These data contribute to growing evidence that coastlines in Alaska are susceptible to biological invasions.","author":[{"dropping-particle":"V.","family":"Ashton","given":"Gail","non-dropping-particle":"","parse-names":false,"suffix":""},{"dropping-particle":"","family":"Riedlecker","given":"Eva I.","non-dropping-particle":"","parse-names":false,"suffix":""},{"dropping-particle":"","family":"Ruiz","given":"Gregory M.","non-dropping-particle":"","parse-names":false,"suffix":""}],"container-title":"Aquatic Biology","id":"ITEM-1","issue":"2","issued":{"date-parts":[["2008"]]},"page":"133-137","title":"First non-native crustacean established in coastal waters of Alaska","type":"article-journal","volume":"3"},"uris":["http://www.mendeley.com/documents/?uuid=9b83a4f5-51c4-4cf6-acad-bfbe5fd7c87c"]}],"mendeley":{"formattedCitation":"(Ashton, Riedlecker, &amp; Ruiz, 2008)","plainTextFormattedCitation":"(Ashton, Riedlecker, &amp; Ruiz, 2008)","previouslyFormattedCitation":"(Ashton, Riedlecker, &amp; Ruiz, 2008)"},"properties":{"noteIndex":0},"schema":"https://github.com/citation-style-language/schema/raw/master/csl-citation.json"}</w:instrText>
      </w:r>
      <w:r>
        <w:fldChar w:fldCharType="separate"/>
      </w:r>
      <w:r w:rsidRPr="009B5F75">
        <w:rPr>
          <w:noProof/>
        </w:rPr>
        <w:t>(Ashton, Riedlecker, &amp; Ruiz, 2008)</w:t>
      </w:r>
      <w:r>
        <w:fldChar w:fldCharType="end"/>
      </w:r>
      <w:r w:rsidR="00CD11F5" w:rsidRPr="00C02792">
        <w:t>.</w:t>
      </w:r>
    </w:p>
    <w:p w14:paraId="3117D23E" w14:textId="23297287" w:rsidR="009B5F75" w:rsidRDefault="009B5F75" w:rsidP="009B5F75">
      <w:pPr>
        <w:pStyle w:val="Heading2"/>
      </w:pPr>
      <w:r>
        <w:t>Developing a taxa list</w:t>
      </w:r>
    </w:p>
    <w:p w14:paraId="00000019" w14:textId="5CB4B6A2" w:rsidR="00A32E6C" w:rsidRPr="00C02792" w:rsidRDefault="009B5F75" w:rsidP="0064684C">
      <w:pPr>
        <w:ind w:firstLine="720"/>
      </w:pPr>
      <w:r w:rsidRPr="00C02792">
        <w:t xml:space="preserve">We </w:t>
      </w:r>
      <w:r>
        <w:t xml:space="preserve">used the Marine Ecoregion of the World classification </w:t>
      </w:r>
      <w:r>
        <w:fldChar w:fldCharType="begin" w:fldLock="1"/>
      </w:r>
      <w:r w:rsidR="000C443E">
        <w:instrText>ADDIN CSL_CITATION {"citationItems":[{"id":"ITEM-1","itemData":{"DOI":"10.1641/B570707","abstract":"ABSTRACT The conservation and sustainable use of marine resources is a highlighted goal on a growing number of national and international policy agendas. Unfortunately, efforts to assess progress, as well as to strategically plan and prioritize new marine conservation measures, have been hampered by the lack of a detailed, comprehensive biogeographic system to classify the oceans. Here we report on a new global system for coastal and shelf areas: the Marine Ecoregions of the World, or MEOW, a nested system of 12 realms, 62 provinces, and 232 ecoregions. This system provides considerably better spatial resolution than earlier global systems, yet it preserves many common elements and can be cross-referenced to many regional biogeographic classifications. The designation of terrestrial ecoregions has revolutionized priority setting and planning for terrestrial conservation; we anticipate similar benefits from the use of a coherent and credible marine system.","author":[{"dropping-particle":"","family":"Spalding","given":"Mark D.","non-dropping-particle":"","parse-names":false,"suffix":""},{"dropping-particle":"","family":"Fox","given":"Helen E.","non-dropping-particle":"","parse-names":false,"suffix":""},{"dropping-particle":"","family":"Allen","given":"Gerald R.","non-dropping-particle":"","parse-names":false,"suffix":""},{"dropping-particle":"","family":"Davidson","given":"Nick","non-dropping-particle":"","parse-names":false,"suffix":""},{"dropping-particle":"","family":"Ferdaña","given":"Zach A.","non-dropping-particle":"","parse-names":false,"suffix":""},{"dropping-particle":"","family":"Finlayson","given":"Max","non-dropping-particle":"","parse-names":false,"suffix":""},{"dropping-particle":"","family":"Halpern","given":"Benjamin S.","non-dropping-particle":"","parse-names":false,"suffix":""},{"dropping-particle":"","family":"Jorge","given":"Miguel A.","non-dropping-particle":"","parse-names":false,"suffix":""},{"dropping-particle":"","family":"Lombana","given":"Al","non-dropping-particle":"","parse-names":false,"suffix":""},{"dropping-particle":"","family":"Lourie","given":"Sara A.","non-dropping-particle":"","parse-names":false,"suffix":""},{"dropping-particle":"","family":"Martin","given":"Kirsten D.","non-dropping-particle":"","parse-names":false,"suffix":""},{"dropping-particle":"","family":"McManus","given":"Edmund","non-dropping-particle":"","parse-names":false,"suffix":""},{"dropping-particle":"","family":"Molnar","given":"Jennifer","non-dropping-particle":"","parse-names":false,"suffix":""},{"dropping-particle":"","family":"Recchia","given":"Cheri A.","non-dropping-particle":"","parse-names":false,"suffix":""},{"dropping-particle":"","family":"Robertson","given":"James","non-dropping-particle":"","parse-names":false,"suffix":""}],"container-title":"BioScience","id":"ITEM-1","issue":"7","issued":{"date-parts":[["2007"]]},"page":"573-583","publisher":"American Institute of Biological Sciences","title":"Marine ecoregions of the world: a bioregionalization of coastal and shelf areas","type":"article-journal","volume":"57"},"uris":["http://www.mendeley.com/documents/?uuid=17e8344c-fd3e-35aa-a24c-a1633a808556"]}],"mendeley":{"formattedCitation":"(Spalding et al., 2007)","plainTextFormattedCitation":"(Spalding et al., 2007)","previouslyFormattedCitation":"(Spalding et al., 2007)"},"properties":{"noteIndex":0},"schema":"https://github.com/citation-style-language/schema/raw/master/csl-citation.json"}</w:instrText>
      </w:r>
      <w:r>
        <w:fldChar w:fldCharType="separate"/>
      </w:r>
      <w:r w:rsidRPr="009B5F75">
        <w:rPr>
          <w:noProof/>
        </w:rPr>
        <w:t>(Spalding et al., 2007)</w:t>
      </w:r>
      <w:r>
        <w:fldChar w:fldCharType="end"/>
      </w:r>
      <w:r>
        <w:t xml:space="preserve"> and </w:t>
      </w:r>
      <w:r w:rsidRPr="00C02792">
        <w:t xml:space="preserve">included </w:t>
      </w:r>
      <w:r>
        <w:t xml:space="preserve">all </w:t>
      </w:r>
      <w:r w:rsidRPr="00C02792">
        <w:t xml:space="preserve">NIS </w:t>
      </w:r>
      <w:r>
        <w:t>with</w:t>
      </w:r>
      <w:r w:rsidRPr="00C02792">
        <w:t xml:space="preserve"> occurrence records </w:t>
      </w:r>
      <w:r>
        <w:t xml:space="preserve">within three marine ecoregions of the </w:t>
      </w:r>
      <w:r w:rsidRPr="00C02792">
        <w:t>Bering Sea</w:t>
      </w:r>
      <w:r>
        <w:t xml:space="preserve">. </w:t>
      </w:r>
      <w:r w:rsidR="000C443E">
        <w:t>O</w:t>
      </w:r>
      <w:r w:rsidR="000C443E" w:rsidRPr="00C02792">
        <w:t xml:space="preserve">ccurrence records </w:t>
      </w:r>
      <w:r w:rsidR="000C443E">
        <w:t xml:space="preserve">were obtained </w:t>
      </w:r>
      <w:r w:rsidR="000C443E" w:rsidRPr="00C02792">
        <w:t xml:space="preserve">from the National Exotic Marine and Estuarine Species Information System (NEMESIS; </w:t>
      </w:r>
      <w:proofErr w:type="spellStart"/>
      <w:r w:rsidR="000C443E" w:rsidRPr="00C02792">
        <w:t>Fofonoff</w:t>
      </w:r>
      <w:proofErr w:type="spellEnd"/>
      <w:r w:rsidR="000C443E" w:rsidRPr="00C02792">
        <w:t xml:space="preserve"> et al.</w:t>
      </w:r>
      <w:r w:rsidR="000C443E">
        <w:t>,</w:t>
      </w:r>
      <w:r w:rsidR="000C443E" w:rsidRPr="00C02792">
        <w:t xml:space="preserve"> 2018) and the Nonindigenous Aquatic Species Database </w:t>
      </w:r>
      <w:r w:rsidR="000C443E">
        <w:fldChar w:fldCharType="begin" w:fldLock="1"/>
      </w:r>
      <w:r w:rsidR="000C443E">
        <w:instrText>ADDIN CSL_CITATION {"citationItems":[{"id":"ITEM-1","itemData":{"URL":"https://nas.er.usgs.gov/","author":[{"dropping-particle":"","family":"Fuller","given":"P. F.","non-dropping-particle":"","parse-names":false,"suffix":""},{"dropping-particle":"","family":"Benson","given":"A. J.","non-dropping-particle":"","parse-names":false,"suffix":""}],"id":"ITEM-1","issued":{"date-parts":[["2013"]]},"title":"Nonindigenous Aquatic Species Database (NAS)","type":"webpage"},"uris":["http://www.mendeley.com/documents/?uuid=49841ea7-0959-49b6-a136-586fc335ca77"]}],"mendeley":{"formattedCitation":"(Fuller &amp; Benson, 2013)","plainTextFormattedCitation":"(Fuller &amp; Benson, 2013)","previouslyFormattedCitation":"(Fuller &amp; Benson, 2013)"},"properties":{"noteIndex":0},"schema":"https://github.com/citation-style-language/schema/raw/master/csl-citation.json"}</w:instrText>
      </w:r>
      <w:r w:rsidR="000C443E">
        <w:fldChar w:fldCharType="separate"/>
      </w:r>
      <w:r w:rsidR="000C443E" w:rsidRPr="009B5F75">
        <w:rPr>
          <w:noProof/>
        </w:rPr>
        <w:t>(Fuller &amp; Benson, 2013)</w:t>
      </w:r>
      <w:r w:rsidR="000C443E">
        <w:fldChar w:fldCharType="end"/>
      </w:r>
      <w:r w:rsidR="000C443E" w:rsidRPr="00C02792">
        <w:t xml:space="preserve">. </w:t>
      </w:r>
      <w:r>
        <w:t>Th</w:t>
      </w:r>
      <w:r w:rsidR="000C443E">
        <w:t>e</w:t>
      </w:r>
      <w:r>
        <w:t xml:space="preserve"> geographic area</w:t>
      </w:r>
      <w:r w:rsidR="000C443E">
        <w:t xml:space="preserve"> we considered</w:t>
      </w:r>
      <w:r>
        <w:t xml:space="preserve"> </w:t>
      </w:r>
      <w:r w:rsidR="000C443E">
        <w:t xml:space="preserve">extended from the Bering South </w:t>
      </w:r>
      <w:proofErr w:type="spellStart"/>
      <w:r w:rsidR="000C443E">
        <w:t>south</w:t>
      </w:r>
      <w:proofErr w:type="spellEnd"/>
      <w:r>
        <w:t xml:space="preserve"> to</w:t>
      </w:r>
      <w:r w:rsidRPr="00C02792">
        <w:t xml:space="preserve"> </w:t>
      </w:r>
      <w:r>
        <w:t xml:space="preserve">the Washington-Oregon border in the east Pacific and </w:t>
      </w:r>
      <w:r w:rsidRPr="00C02792">
        <w:t xml:space="preserve">the Sea of Japan </w:t>
      </w:r>
      <w:r w:rsidR="000C443E">
        <w:t>in</w:t>
      </w:r>
      <w:r w:rsidRPr="00C02792">
        <w:t xml:space="preserve"> the </w:t>
      </w:r>
      <w:r w:rsidRPr="005D0E95">
        <w:t>west.</w:t>
      </w:r>
      <w:r w:rsidRPr="005D0E95">
        <w:rPr>
          <w:rFonts w:eastAsia="Gungsuh"/>
        </w:rPr>
        <w:t xml:space="preserve"> </w:t>
      </w:r>
      <w:r w:rsidR="000C443E">
        <w:rPr>
          <w:rFonts w:eastAsia="Gungsuh"/>
        </w:rPr>
        <w:t>Because brackish water habitats are limited in the Bering Sea, w</w:t>
      </w:r>
      <w:r w:rsidR="00CD11F5" w:rsidRPr="005D0E95">
        <w:rPr>
          <w:rFonts w:eastAsia="Gungsuh"/>
        </w:rPr>
        <w:t xml:space="preserve">e considered only taxa </w:t>
      </w:r>
      <w:r w:rsidR="0064684C">
        <w:rPr>
          <w:rFonts w:eastAsia="Gungsuh"/>
        </w:rPr>
        <w:t xml:space="preserve">with sufficient physiological data (see Defining taxa-specific thresholds, below) and </w:t>
      </w:r>
      <w:r w:rsidR="00CD11F5" w:rsidRPr="005D0E95">
        <w:rPr>
          <w:rFonts w:eastAsia="Gungsuh"/>
        </w:rPr>
        <w:t>that c</w:t>
      </w:r>
      <w:r w:rsidR="000C443E">
        <w:rPr>
          <w:rFonts w:eastAsia="Gungsuh"/>
        </w:rPr>
        <w:t>ould</w:t>
      </w:r>
      <w:r w:rsidR="00CD11F5" w:rsidRPr="005D0E95">
        <w:rPr>
          <w:rFonts w:eastAsia="Gungsuh"/>
        </w:rPr>
        <w:t xml:space="preserve"> tolerate salinities ≥30 parts per trillion (ppt). </w:t>
      </w:r>
      <w:r w:rsidR="000C443E" w:rsidRPr="00C02792">
        <w:t xml:space="preserve">All taxa included have been documented to spread via at least one anthropogenic vector </w:t>
      </w:r>
      <w:r w:rsidR="000C443E">
        <w:fldChar w:fldCharType="begin" w:fldLock="1"/>
      </w:r>
      <w:r w:rsidR="00826C20">
        <w:instrText>ADDIN CSL_CITATION {"citationItems":[{"id":"ITEM-1","itemData":{"author":[{"dropping-particle":"","family":"Reimer","given":"J. P.","non-dropping-particle":"","parse-names":false,"suffix":""},{"dropping-particle":"","family":"Droghini","given":"A.","non-dropping-particle":"","parse-names":false,"suffix":""},{"dropping-particle":"","family":"Fischbach","given":"A.","non-dropping-particle":"","parse-names":false,"suffix":""},{"dropping-particle":"","family":"Watson","given":"J. T.","non-dropping-particle":"","parse-names":false,"suffix":""},{"dropping-particle":"","family":"Bernard","given":"B.","non-dropping-particle":"","parse-names":false,"suffix":""},{"dropping-particle":"","family":"Poe","given":"A.","non-dropping-particle":"","parse-names":false,"suffix":""}],"id":"ITEM-1","issued":{"date-parts":[["2017"]]},"publisher-place":"Anchorage, AK","title":"Assessing the risk of non-native marine species in the Bering Sea","type":"report"},"prefix":"e.g. ballast water, biofouling, intentional introductions;","uris":["http://www.mendeley.com/documents/?uuid=f30e26f7-6d64-4048-a94c-05139e812989"]}],"mendeley":{"formattedCitation":"(e.g. ballast water, biofouling, intentional introductions; Reimer et al., 2017)","plainTextFormattedCitation":"(e.g. ballast water, biofouling, intentional introductions; Reimer et al., 2017)","previouslyFormattedCitation":"(e.g. ballast water, biofouling, intentional introductions; Reimer et al., 2017)"},"properties":{"noteIndex":0},"schema":"https://github.com/citation-style-language/schema/raw/master/csl-citation.json"}</w:instrText>
      </w:r>
      <w:r w:rsidR="000C443E">
        <w:fldChar w:fldCharType="separate"/>
      </w:r>
      <w:r w:rsidR="000C443E" w:rsidRPr="000C443E">
        <w:rPr>
          <w:noProof/>
        </w:rPr>
        <w:t>(e.g. ballast water, biofouling, intentional introductions; Reimer et al., 2017)</w:t>
      </w:r>
      <w:r w:rsidR="000C443E">
        <w:fldChar w:fldCharType="end"/>
      </w:r>
      <w:r w:rsidR="000C443E" w:rsidRPr="00C02792">
        <w:t>.</w:t>
      </w:r>
      <w:r w:rsidR="000C443E">
        <w:t xml:space="preserve"> </w:t>
      </w:r>
      <w:r w:rsidR="0064684C">
        <w:t xml:space="preserve">The complete list of taxa we included can be found </w:t>
      </w:r>
      <w:r w:rsidR="00826C20">
        <w:t xml:space="preserve">as </w:t>
      </w:r>
      <w:commentRangeStart w:id="10"/>
      <w:r w:rsidR="00826C20">
        <w:t>Supplementary Material</w:t>
      </w:r>
      <w:commentRangeEnd w:id="10"/>
      <w:r w:rsidR="00826C20">
        <w:rPr>
          <w:rStyle w:val="CommentReference"/>
        </w:rPr>
        <w:commentReference w:id="10"/>
      </w:r>
      <w:r w:rsidR="0064684C">
        <w:t xml:space="preserve">. </w:t>
      </w:r>
      <w:r w:rsidR="00CD11F5" w:rsidRPr="005D0E95">
        <w:rPr>
          <w:rFonts w:eastAsia="Gungsuh"/>
        </w:rPr>
        <w:t>Of the</w:t>
      </w:r>
      <w:r w:rsidR="0064684C">
        <w:rPr>
          <w:rFonts w:eastAsia="Gungsuh"/>
        </w:rPr>
        <w:t>se</w:t>
      </w:r>
      <w:r w:rsidR="00CD11F5" w:rsidRPr="005D0E95">
        <w:rPr>
          <w:rFonts w:eastAsia="Gungsuh"/>
        </w:rPr>
        <w:t xml:space="preserve">, the most common taxonomic groups were </w:t>
      </w:r>
      <w:r w:rsidR="00CD11F5" w:rsidRPr="000C443E">
        <w:rPr>
          <w:rFonts w:eastAsia="Gungsuh"/>
        </w:rPr>
        <w:t>Crustacea (</w:t>
      </w:r>
      <w:r w:rsidR="00CD11F5" w:rsidRPr="00C02792">
        <w:rPr>
          <w:i/>
        </w:rPr>
        <w:t>n</w:t>
      </w:r>
      <w:r w:rsidR="00CD11F5" w:rsidRPr="00C02792">
        <w:t>=15), Mollusca (</w:t>
      </w:r>
      <w:r w:rsidR="00CD11F5" w:rsidRPr="00C02792">
        <w:rPr>
          <w:i/>
        </w:rPr>
        <w:t>n</w:t>
      </w:r>
      <w:r w:rsidR="00CD11F5" w:rsidRPr="00C02792">
        <w:t xml:space="preserve">=11), and </w:t>
      </w:r>
      <w:proofErr w:type="spellStart"/>
      <w:r w:rsidR="00CD11F5" w:rsidRPr="00C02792">
        <w:t>Tunicata</w:t>
      </w:r>
      <w:proofErr w:type="spellEnd"/>
      <w:r w:rsidR="00CD11F5" w:rsidRPr="00C02792">
        <w:t xml:space="preserve"> (</w:t>
      </w:r>
      <w:r w:rsidR="00CD11F5" w:rsidRPr="00C02792">
        <w:rPr>
          <w:i/>
        </w:rPr>
        <w:t>n</w:t>
      </w:r>
      <w:r w:rsidR="00CD11F5" w:rsidRPr="00C02792">
        <w:t xml:space="preserve">=8). </w:t>
      </w:r>
    </w:p>
    <w:p w14:paraId="0000001A" w14:textId="77777777" w:rsidR="00A32E6C" w:rsidRPr="00C02792" w:rsidRDefault="00CD11F5">
      <w:pPr>
        <w:pStyle w:val="Heading2"/>
      </w:pPr>
      <w:r w:rsidRPr="00C02792">
        <w:t>Modeling suitable conditions</w:t>
      </w:r>
    </w:p>
    <w:p w14:paraId="0000001B" w14:textId="7B150B28" w:rsidR="00A32E6C" w:rsidRPr="00C02792" w:rsidRDefault="00CD11F5" w:rsidP="0064684C">
      <w:pPr>
        <w:ind w:firstLine="720"/>
      </w:pPr>
      <w:r w:rsidRPr="00C02792">
        <w:t>We</w:t>
      </w:r>
      <w:r w:rsidRPr="00C02792">
        <w:rPr>
          <w:color w:val="000000"/>
        </w:rPr>
        <w:t xml:space="preserve"> </w:t>
      </w:r>
      <w:r w:rsidR="0064684C">
        <w:rPr>
          <w:color w:val="000000"/>
        </w:rPr>
        <w:t xml:space="preserve">evaluated whether </w:t>
      </w:r>
      <w:r w:rsidR="00351F6E">
        <w:rPr>
          <w:color w:val="000000"/>
        </w:rPr>
        <w:t>c</w:t>
      </w:r>
      <w:r w:rsidR="0064684C">
        <w:rPr>
          <w:color w:val="000000"/>
        </w:rPr>
        <w:t xml:space="preserve">onditions in the Bering Sea were suitable for the survival and establishment of NIS included in our list by comparing regional ocean models to physiological data. </w:t>
      </w:r>
      <w:r w:rsidR="0064684C">
        <w:t xml:space="preserve">We </w:t>
      </w:r>
      <w:r w:rsidR="0064684C" w:rsidRPr="00C02792">
        <w:t xml:space="preserve">defined “suitable conditions” as a function of temperature, salinity, and water depth. </w:t>
      </w:r>
      <w:r w:rsidR="00826C20">
        <w:t xml:space="preserve">While other environmental factors are important in determining survival and reproduction, </w:t>
      </w:r>
      <w:r w:rsidR="00826C20">
        <w:rPr>
          <w:highlight w:val="white"/>
        </w:rPr>
        <w:t>d</w:t>
      </w:r>
      <w:r w:rsidR="0064684C" w:rsidRPr="00C02792">
        <w:rPr>
          <w:highlight w:val="white"/>
        </w:rPr>
        <w:t>etailed habitat requirements are unknown for many of the taxa we considered</w:t>
      </w:r>
      <w:r w:rsidR="00826C20">
        <w:rPr>
          <w:highlight w:val="white"/>
        </w:rPr>
        <w:t xml:space="preserve"> and unavailable for most of the Bering Sea.</w:t>
      </w:r>
      <w:r w:rsidR="0064684C" w:rsidRPr="00C02792">
        <w:rPr>
          <w:highlight w:val="white"/>
        </w:rPr>
        <w:t xml:space="preserve"> </w:t>
      </w:r>
      <w:r w:rsidR="00826C20">
        <w:rPr>
          <w:highlight w:val="white"/>
        </w:rPr>
        <w:t>In contrast,</w:t>
      </w:r>
      <w:r w:rsidR="0064684C">
        <w:rPr>
          <w:highlight w:val="white"/>
        </w:rPr>
        <w:t xml:space="preserve"> </w:t>
      </w:r>
      <w:r w:rsidR="0064684C" w:rsidRPr="00C02792">
        <w:rPr>
          <w:highlight w:val="white"/>
        </w:rPr>
        <w:t xml:space="preserve">temperature and salinity thresholds were available for </w:t>
      </w:r>
      <w:r w:rsidR="0064684C" w:rsidRPr="00C02792">
        <w:rPr>
          <w:highlight w:val="white"/>
        </w:rPr>
        <w:lastRenderedPageBreak/>
        <w:t>many of the taxa we considered</w:t>
      </w:r>
      <w:r w:rsidR="00826C20">
        <w:t xml:space="preserve"> and downscaled climate m</w:t>
      </w:r>
      <w:r w:rsidR="0064684C" w:rsidRPr="00C02792">
        <w:t xml:space="preserve">odels have been built </w:t>
      </w:r>
      <w:r w:rsidR="00826C20">
        <w:t>for the Bering Sea for</w:t>
      </w:r>
      <w:r w:rsidR="0064684C" w:rsidRPr="00C02792">
        <w:t xml:space="preserve"> both recent timeframes and future predictions </w:t>
      </w:r>
      <w:r w:rsidR="00826C20">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Sea","type":"article-journal","volume":"134"},"uris":["http://www.mendeley.com/documents/?uuid=ff5ca022-4fcf-49ed-8093-cef3d38eb461"]}],"mendeley":{"formattedCitation":"(Hermann et al., 2013, 2016)","plainTextFormattedCitation":"(Hermann et al., 2013, 2016)","previouslyFormattedCitation":"(Hermann et al., 2013, 2016)"},"properties":{"noteIndex":0},"schema":"https://github.com/citation-style-language/schema/raw/master/csl-citation.json"}</w:instrText>
      </w:r>
      <w:r w:rsidR="00826C20">
        <w:fldChar w:fldCharType="separate"/>
      </w:r>
      <w:r w:rsidR="00826C20" w:rsidRPr="00826C20">
        <w:rPr>
          <w:noProof/>
        </w:rPr>
        <w:t>(Hermann et al., 2013, 2016)</w:t>
      </w:r>
      <w:r w:rsidR="00826C20">
        <w:fldChar w:fldCharType="end"/>
      </w:r>
      <w:r w:rsidR="00826C20">
        <w:t>.</w:t>
      </w:r>
      <w:r w:rsidRPr="00C02792">
        <w:t xml:space="preserve"> </w:t>
      </w:r>
    </w:p>
    <w:p w14:paraId="0000001C" w14:textId="77777777" w:rsidR="00A32E6C" w:rsidRPr="00C02792" w:rsidRDefault="00CD11F5">
      <w:pPr>
        <w:pStyle w:val="Heading2"/>
      </w:pPr>
      <w:r w:rsidRPr="00C02792">
        <w:t>Defining taxa-specific thresholds</w:t>
      </w:r>
    </w:p>
    <w:p w14:paraId="0000001D" w14:textId="7787F8D1" w:rsidR="00A32E6C" w:rsidRPr="00C02792" w:rsidRDefault="00CD11F5">
      <w:pPr>
        <w:ind w:firstLine="720"/>
        <w:rPr>
          <w:color w:val="000000"/>
        </w:rPr>
      </w:pPr>
      <w:r w:rsidRPr="00C02792">
        <w:t xml:space="preserve">We obtained taxa-specific temperature (T) and salinity (S) survival thresholds for 42 NIS and T-S reproductive thresholds for 29 NIS reported in peer-reviewed publications, reports, and electronic databases </w:t>
      </w:r>
      <w:commentRangeStart w:id="11"/>
      <w:r w:rsidRPr="00826C20">
        <w:t>(</w:t>
      </w:r>
      <w:r w:rsidR="00826C20" w:rsidRPr="00826C20">
        <w:t>Supplementary Material</w:t>
      </w:r>
      <w:r w:rsidRPr="00826C20">
        <w:t>).</w:t>
      </w:r>
      <w:r w:rsidRPr="00C02792">
        <w:t xml:space="preserve"> </w:t>
      </w:r>
      <w:commentRangeEnd w:id="11"/>
      <w:r w:rsidR="00826C20">
        <w:rPr>
          <w:rStyle w:val="CommentReference"/>
        </w:rPr>
        <w:commentReference w:id="11"/>
      </w:r>
      <w:r w:rsidRPr="00C02792">
        <w:t xml:space="preserve">We prioritized T-S thresholds </w:t>
      </w:r>
      <w:r w:rsidR="00826C20">
        <w:t xml:space="preserve">obtained </w:t>
      </w:r>
      <w:r w:rsidRPr="00C02792">
        <w:t xml:space="preserve">from experimental studies but </w:t>
      </w:r>
      <w:r w:rsidR="00826C20">
        <w:t xml:space="preserve">in their absence, we </w:t>
      </w:r>
      <w:r w:rsidRPr="00C02792">
        <w:t xml:space="preserve">used thresholds inferred from geographic distributions. We defined survival thresholds as the broadest </w:t>
      </w:r>
      <w:r w:rsidR="00127C43">
        <w:t xml:space="preserve">T-S </w:t>
      </w:r>
      <w:r w:rsidRPr="00C02792">
        <w:t>range a given taxon can tolerate</w:t>
      </w:r>
      <w:r w:rsidR="00826C20">
        <w:t xml:space="preserve"> before exhibiting deleterious effects</w:t>
      </w:r>
      <w:r w:rsidRPr="00C02792">
        <w:t xml:space="preserve">. Survival thresholds therefore </w:t>
      </w:r>
      <w:r w:rsidR="00826C20">
        <w:t>represent</w:t>
      </w:r>
      <w:r w:rsidRPr="00C02792">
        <w:t xml:space="preserve"> the absolute minimum and maximum values reported for that taxon, irrespective of life stage and geography. In contrast, reproductive thresholds represent the narrowest T-S range required for </w:t>
      </w:r>
      <w:r w:rsidR="00826C20">
        <w:t xml:space="preserve">either sexual </w:t>
      </w:r>
      <w:r w:rsidR="00826C20" w:rsidRPr="00C02792">
        <w:t xml:space="preserve">reproduction </w:t>
      </w:r>
      <w:r w:rsidR="00826C20">
        <w:t>(e.g. spawning) or ontogenetic development</w:t>
      </w:r>
      <w:r w:rsidRPr="00C02792">
        <w:t xml:space="preserve"> </w:t>
      </w:r>
      <w:r w:rsidR="00826C20">
        <w:t xml:space="preserve">and growth (e.g. metamorphosis). </w:t>
      </w:r>
      <w:r w:rsidRPr="00C02792">
        <w:t>If multiple thresholds were available, we chose the thresholds associated with the least tolerant life stage. Our models require</w:t>
      </w:r>
      <w:r w:rsidR="00127C43">
        <w:t>d</w:t>
      </w:r>
      <w:r w:rsidRPr="00C02792">
        <w:t xml:space="preserve"> information on minimum and maximum thresholds for both temperature and salinity.</w:t>
      </w:r>
      <w:r w:rsidR="00127C43">
        <w:t xml:space="preserve"> Rather than exclude all taxa that were missing one or more threshold, we retained taxa with incomplete data in the following cases.</w:t>
      </w:r>
      <w:r w:rsidRPr="00C02792">
        <w:t xml:space="preserve"> For taxa that have been observed in temperatures that exceeded the Bering Sea maximum (~17°C), but for which no </w:t>
      </w:r>
      <w:r w:rsidRPr="00C02792">
        <w:rPr>
          <w:color w:val="000000"/>
        </w:rPr>
        <w:t xml:space="preserve">maximum temperature threshold </w:t>
      </w:r>
      <w:r w:rsidRPr="00C02792">
        <w:t xml:space="preserve">was reported, </w:t>
      </w:r>
      <w:r w:rsidRPr="00C02792">
        <w:rPr>
          <w:color w:val="000000"/>
        </w:rPr>
        <w:t>we assigned an arbitrary maximum temperature value of +999 to ensure its inclusion in our model analyses.</w:t>
      </w:r>
      <w:r w:rsidRPr="00C02792">
        <w:t xml:space="preserve"> For taxa that had been reported from marine ecoregions whose salinities were comparable to those of the Bering Sea, but for which no </w:t>
      </w:r>
      <w:r w:rsidRPr="00C02792">
        <w:rPr>
          <w:color w:val="000000"/>
        </w:rPr>
        <w:t xml:space="preserve">salinity thresholds were </w:t>
      </w:r>
      <w:r w:rsidRPr="00C02792">
        <w:t>reported</w:t>
      </w:r>
      <w:r w:rsidRPr="00C02792">
        <w:rPr>
          <w:color w:val="000000"/>
        </w:rPr>
        <w:t xml:space="preserve">, we set </w:t>
      </w:r>
      <w:r w:rsidRPr="00C02792">
        <w:t>a</w:t>
      </w:r>
      <w:r w:rsidRPr="00C02792">
        <w:rPr>
          <w:color w:val="000000"/>
        </w:rPr>
        <w:t xml:space="preserve"> salinity range to average seawater values (31 to 35 ppt), which would confer salinity survival to 98.8% of the Bering Sea shelf.</w:t>
      </w:r>
    </w:p>
    <w:p w14:paraId="0000001E" w14:textId="77777777" w:rsidR="00A32E6C" w:rsidRPr="00C02792" w:rsidRDefault="00CD11F5">
      <w:pPr>
        <w:pStyle w:val="Heading2"/>
      </w:pPr>
      <w:bookmarkStart w:id="12" w:name="_tyjcwt" w:colFirst="0" w:colLast="0"/>
      <w:bookmarkEnd w:id="12"/>
      <w:r w:rsidRPr="00C02792">
        <w:lastRenderedPageBreak/>
        <w:t>Defining temperature and salinity of the Bering Sea</w:t>
      </w:r>
    </w:p>
    <w:p w14:paraId="0000001F" w14:textId="5A7D9FDB" w:rsidR="00A32E6C" w:rsidRPr="00C02792" w:rsidRDefault="00CD11F5">
      <w:pPr>
        <w:ind w:firstLine="720"/>
      </w:pPr>
      <w:bookmarkStart w:id="13" w:name="_3dy6vkm" w:colFirst="0" w:colLast="0"/>
      <w:bookmarkEnd w:id="13"/>
      <w:r w:rsidRPr="00C02792">
        <w:t xml:space="preserve">We derived T-S values of the Bering Sea from three Regional Ocean Modeling Systems (ROMS) developed by NOAA’s Pacific Marine Environmental Laboratory </w:t>
      </w:r>
      <w:r w:rsidR="00127C43">
        <w:fldChar w:fldCharType="begin" w:fldLock="1"/>
      </w:r>
      <w:r w:rsidR="00127C43">
        <w:instrText>ADDIN CSL_CITATION {"citationItems":[{"id":"ITEM-1","itemData":{"DOI":"10.1016/j.dsr2.2013.04.007","ISSN":"09670645","abstract":"Coupled physical/biological models can be used to downscale global climate change to the ecology of subarctic regions, and to explore the bottom-up and top-down effects of that change on the spatial structure of subarctic ecosystems-for example, the relative dominance of large vs. small zooplankton in relation to ice cover. Here we utilize a multivariate statistical approach to extract the emergent properties of a coupled physical/biological hindcast of the Bering Sea for years 1970-2009, which includes multiple episodes of warming and cooling (e.g. the recent cooling of 2005-2009), and a multidecadal regional forecast of the coupled models, driven by an IPCC global model forecast of 2010-2040. Specifically, we employ multivariate empirical orthogonal function (EOF) analysis to derive the spatial covariance among physical and biological timeseries from our simulations. These are compared with EOFs derived from spatially gridded measurements of the region, collected during multiyear field programs. The model replicates observed relationships among temperature and salinity, as well as the observed inverse correlation between temperature and large crustacean zooplankton on the southeastern Bering Sea shelf. Predicted future warming of the shelf is accompanied by a northward shift in both pelagic and benthic biomass. ?? 2013 Elsevier Ltd.","author":[{"dropping-particle":"","family":"Hermann","given":"Albert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Stabeno","given":"Phyllis J.","non-dropping-particle":"","parse-names":false,"suffix":""},{"dropping-particle":"","family":"Eisner","given":"Lisa","non-dropping-particle":"","parse-names":false,"suffix":""},{"dropping-particle":"","family":"Cieciel","given":"Kristin D.","non-dropping-particle":"","parse-names":false,"suffix":""}],"container-title":"Deep-Sea Research Part II: Topical Studies in Oceanography","id":"ITEM-1","issued":{"date-parts":[["2013"]]},"page":"121-139","publisher":"Elsevier","title":"A multivariate analysis of observed and modeled biophysical variability on the Bering Sea shelf: Multidecadal hindcasts (1970-2009) and forecasts (2010-2040)","type":"article-journal","volume":"94"},"prefix":"PMEL; ","uris":["http://www.mendeley.com/documents/?uuid=4fb822d2-ff2e-4b99-957f-15da131b84c2"]},{"id":"ITEM-2","itemData":{"DOI":"10.1016/j.dsr2.2015.11.001","ISSN":"09670645","abstract":"Three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Oceanography","id":"ITEM-2","issued":{"date-parts":[["2016"]]},"note":"NULL","page":"30-47","publisher":"Elsevier","title":"Projected future biophysical states of the Bering Sea","type":"article-journal","volume":"134"},"uris":["http://www.mendeley.com/documents/?uuid=ff5ca022-4fcf-49ed-8093-cef3d38eb461"]}],"mendeley":{"formattedCitation":"(PMEL; Hermann et al., 2013, 2016)","plainTextFormattedCitation":"(PMEL; Hermann et al., 2013, 2016)","previouslyFormattedCitation":"(PMEL; Hermann et al., 2013, 2016)"},"properties":{"noteIndex":0},"schema":"https://github.com/citation-style-language/schema/raw/master/csl-citation.json"}</w:instrText>
      </w:r>
      <w:r w:rsidR="00127C43">
        <w:fldChar w:fldCharType="separate"/>
      </w:r>
      <w:r w:rsidR="00127C43" w:rsidRPr="00127C43">
        <w:rPr>
          <w:noProof/>
        </w:rPr>
        <w:t>(PMEL; Hermann et al., 2013, 2016)</w:t>
      </w:r>
      <w:r w:rsidR="00127C43">
        <w:fldChar w:fldCharType="end"/>
      </w:r>
      <w:r w:rsidRPr="00C02792">
        <w:t>. Ea</w:t>
      </w:r>
      <w:r w:rsidR="00127C43">
        <w:t>ch</w:t>
      </w:r>
      <w:r w:rsidRPr="00C02792">
        <w:t xml:space="preserve"> ROMS was generated by downscaling one of three general circulation models (GCMs)</w:t>
      </w:r>
      <w:r w:rsidR="00127C43">
        <w:t xml:space="preserve">, </w:t>
      </w:r>
      <w:r w:rsidR="00127C43" w:rsidRPr="00C02792">
        <w:t>which were chosen for their ability to satisfactorily predict observed conditions in the Bering Sea and the northeastern Pacific</w:t>
      </w:r>
      <w:r w:rsidRPr="00C02792">
        <w:t xml:space="preserve">: 1) CGCM3-t47, 2) ECHO-G, and 3) MIROC3.2. </w:t>
      </w:r>
      <w:r w:rsidR="00127C43">
        <w:t>The ROMS</w:t>
      </w:r>
      <w:r w:rsidRPr="00C02792">
        <w:t xml:space="preserve"> provide weekly values of temperature and salinity with a 6-nautical mile (NM) spatial resolution and for 16 vertical depth levels </w:t>
      </w:r>
      <w:r w:rsidR="00127C43">
        <w:fldChar w:fldCharType="begin" w:fldLock="1"/>
      </w:r>
      <w:r w:rsidR="00127C43">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Sea","type":"article-journal","volume":"134"},"uris":["http://www.mendeley.com/documents/?uuid=ff5ca022-4fcf-49ed-8093-cef3d38eb461"]}],"mendeley":{"formattedCitation":"(Hermann et al., 2016)","plainTextFormattedCitation":"(Hermann et al., 2016)","previouslyFormattedCitation":"(Hermann et al., 2016)"},"properties":{"noteIndex":0},"schema":"https://github.com/citation-style-language/schema/raw/master/csl-citation.json"}</w:instrText>
      </w:r>
      <w:r w:rsidR="00127C43">
        <w:fldChar w:fldCharType="separate"/>
      </w:r>
      <w:r w:rsidR="00127C43" w:rsidRPr="00127C43">
        <w:rPr>
          <w:noProof/>
        </w:rPr>
        <w:t>(Hermann et al., 2016)</w:t>
      </w:r>
      <w:r w:rsidR="00127C43">
        <w:fldChar w:fldCharType="end"/>
      </w:r>
      <w:r w:rsidRPr="00C02792">
        <w:t>. T-S values are available for the entire Bering Sea</w:t>
      </w:r>
      <w:r w:rsidR="00127C43">
        <w:t xml:space="preserve"> and </w:t>
      </w:r>
      <w:r w:rsidR="00127C43" w:rsidRPr="00C02792">
        <w:rPr>
          <w:color w:val="000000"/>
        </w:rPr>
        <w:t>for several water depth intervals (roughly every 10 m</w:t>
      </w:r>
      <w:r w:rsidR="00295FC0">
        <w:rPr>
          <w:color w:val="000000"/>
        </w:rPr>
        <w:t>eters (m)</w:t>
      </w:r>
      <w:r w:rsidR="00127C43" w:rsidRPr="00C02792">
        <w:rPr>
          <w:color w:val="000000"/>
        </w:rPr>
        <w:t xml:space="preserve"> up to 300 m)</w:t>
      </w:r>
      <w:r w:rsidR="00127C43">
        <w:t>.</w:t>
      </w:r>
      <w:r w:rsidRPr="00C02792">
        <w:t xml:space="preserve"> </w:t>
      </w:r>
      <w:r w:rsidR="00127C43">
        <w:t>H</w:t>
      </w:r>
      <w:r w:rsidRPr="00C02792">
        <w:t xml:space="preserve">owever, given the </w:t>
      </w:r>
      <w:r w:rsidR="00826C20" w:rsidRPr="00C02792">
        <w:t xml:space="preserve">most NIS inhabit nearshore or otherwise shallow waters </w:t>
      </w:r>
      <w:r w:rsidR="00127C43">
        <w:fldChar w:fldCharType="begin" w:fldLock="1"/>
      </w:r>
      <w:r w:rsidR="00295FC0">
        <w:instrText>ADDIN CSL_CITATION {"citationItems":[{"id":"ITEM-1","itemData":{"DOI":"10.1080/14634988.2015.1027534","ISSN":"15394077","abstract":"The known extent of biological invasions exhibits strong variation with respect to space, time, taxonomic group, and vector. Using a synthesis of nonindigenous species (NIS) occurrences in North America, we characterized the invasion history for coastal marine ecosystems by invertebrates and algae through 2010, to evaluate variation and existing patterns at a continental scale. This study updates a previous analysis of invasions for the same taxonomic groups in North America, providing a first assessment of changes in the last 11 year period (2000–2010). Overall, we documented 450 marine and estuarine NIS that are considered to have established populations in tidal waters of North America, representing a 51% increase in NIS richness compared to the earlier analysis. Of the 152 species added, 71 species (47%) have first documented records since the year 1999, and 81 species (53%) were additions attributed to earlier time periods due to recent reports and further analysis. Across all time periods, taxonomic groups with the largest contribution were Crustaceans (112 species) and Molluscs (80 species), together providing 43% of the total species richness for North America. Species richness was unevenly distributed among coasts, with most documented on the Pacific Coast (310 species) and fewer on the Atlantic Coast (189 species) and Gulf Coast (88 species). Commercial ships have contributed between (a) 44–78% of the initial (primary) invasions of all nonindigenous species to North America and (b) 52–82% of NIS in the last 30-year time interval, being driven by transfers associated with ballast water and hull biofouling. Importantly, invasion dynamics are a shifting landscape, where the past may not predict the future, especially with emerging trade patterns and global to local environmental changes. Thus, effective management to reduce future invasions requires a dynamic and multi-vector approach, instead of single vector strategies based on past history alone.","author":[{"dropping-particle":"","family":"Ruiz","given":"Gregory M","non-dropping-particle":"","parse-names":false,"suffix":""},{"dropping-particle":"","family":"Fofonoff","given":"Paul W.","non-dropping-particle":"","parse-names":false,"suffix":""},{"dropping-particle":"","family":"Carlton","given":"James T","non-dropping-particle":"","parse-names":false,"suffix":""}],"container-title":"Aquatic Ecosystem Health &amp; Management","id":"ITEM-1","issue":"3","issued":{"date-parts":[["2015"]]},"page":"299-311","title":"Invasion history and vector dynamics in coastal marine ecosystems: a North American perspective","type":"article-journal","volume":"18"},"uris":["http://www.mendeley.com/documents/?uuid=42a08b01-7ddb-47da-850f-3d562c888352"]}],"mendeley":{"formattedCitation":"(Ruiz, Fofonoff, &amp; Carlton, 2015)","plainTextFormattedCitation":"(Ruiz, Fofonoff, &amp; Carlton, 2015)","previouslyFormattedCitation":"(Ruiz, Fofonoff, &amp; Carlton, 2015)"},"properties":{"noteIndex":0},"schema":"https://github.com/citation-style-language/schema/raw/master/csl-citation.json"}</w:instrText>
      </w:r>
      <w:r w:rsidR="00127C43">
        <w:fldChar w:fldCharType="separate"/>
      </w:r>
      <w:r w:rsidR="00127C43" w:rsidRPr="00127C43">
        <w:rPr>
          <w:noProof/>
        </w:rPr>
        <w:t>(Ruiz, Fofonoff, &amp; Carlton, 2015)</w:t>
      </w:r>
      <w:r w:rsidR="00127C43">
        <w:fldChar w:fldCharType="end"/>
      </w:r>
      <w:r w:rsidRPr="00C02792">
        <w:t xml:space="preserve">, </w:t>
      </w:r>
      <w:r w:rsidRPr="00C02792">
        <w:rPr>
          <w:color w:val="000000"/>
        </w:rPr>
        <w:t>we restricted our analyses to the continental shelves i.e. waters with total depths &lt; 200 m</w:t>
      </w:r>
      <w:r w:rsidR="00295FC0">
        <w:rPr>
          <w:color w:val="000000"/>
        </w:rPr>
        <w:t xml:space="preserve"> and </w:t>
      </w:r>
      <w:r w:rsidRPr="00C02792">
        <w:t xml:space="preserve">to the </w:t>
      </w:r>
      <w:r w:rsidR="00295FC0">
        <w:t>first 40 m</w:t>
      </w:r>
      <w:r w:rsidRPr="00C02792">
        <w:t xml:space="preserve"> of the water column</w:t>
      </w:r>
      <w:r w:rsidR="00295FC0">
        <w:t>.</w:t>
      </w:r>
      <w:r w:rsidRPr="00C02792">
        <w:t xml:space="preserve"> </w:t>
      </w:r>
      <w:r w:rsidR="00295FC0">
        <w:t>Temperature and salinity change with water depth, but we</w:t>
      </w:r>
      <w:r w:rsidRPr="00C02792">
        <w:t xml:space="preserve"> collapsed the depth dimension for each pixel into a single value by taking the maximum T-S values</w:t>
      </w:r>
      <w:r w:rsidR="00295FC0">
        <w:t xml:space="preserve"> reported at that location</w:t>
      </w:r>
      <w:r w:rsidRPr="00C02792">
        <w:t>.</w:t>
      </w:r>
    </w:p>
    <w:p w14:paraId="00000020" w14:textId="3470355B" w:rsidR="00A32E6C" w:rsidRPr="00C02792" w:rsidRDefault="00CD11F5">
      <w:pPr>
        <w:ind w:firstLine="720"/>
      </w:pPr>
      <w:r w:rsidRPr="00C02792">
        <w:t xml:space="preserve">We considered two 10-year study periods: recent (2003-2012) and mid-century (2030-2039) to evaluate changes in environmental suitability over time. Opting for a decadal study period (rather than a single year) allows us to incorporate system uncertainty inherent from annual fluctuations in Bering Sea conditions. Projections </w:t>
      </w:r>
      <w:r w:rsidRPr="00C02792">
        <w:rPr>
          <w:color w:val="000000"/>
        </w:rPr>
        <w:t xml:space="preserve">were based on the A1B emissions scenario from the Intergovernmental Panel on Climate Change (IPCC) Fourth Assessment Report </w:t>
      </w:r>
      <w:r w:rsidR="00295FC0">
        <w:rPr>
          <w:color w:val="000000"/>
        </w:rPr>
        <w:fldChar w:fldCharType="begin" w:fldLock="1"/>
      </w:r>
      <w:r w:rsidR="00295FC0">
        <w:rPr>
          <w:color w:val="000000"/>
        </w:rPr>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Change","type":"book"},"uris":["http://www.mendeley.com/documents/?uuid=5a782a95-b2f4-4fbf-8a40-9dd5c2e3333d"]}],"mendeley":{"formattedCitation":"(Nakićenović et al., 2000)","plainTextFormattedCitation":"(Nakićenović et al., 2000)","previouslyFormattedCitation":"(Nakićenović et al., 2000)"},"properties":{"noteIndex":0},"schema":"https://github.com/citation-style-language/schema/raw/master/csl-citation.json"}</w:instrText>
      </w:r>
      <w:r w:rsidR="00295FC0">
        <w:rPr>
          <w:color w:val="000000"/>
        </w:rPr>
        <w:fldChar w:fldCharType="separate"/>
      </w:r>
      <w:r w:rsidR="00295FC0" w:rsidRPr="00295FC0">
        <w:rPr>
          <w:noProof/>
          <w:color w:val="000000"/>
        </w:rPr>
        <w:t>(Nakićenović et al., 2000)</w:t>
      </w:r>
      <w:r w:rsidR="00295FC0">
        <w:rPr>
          <w:color w:val="000000"/>
        </w:rPr>
        <w:fldChar w:fldCharType="end"/>
      </w:r>
      <w:r w:rsidRPr="00C02792">
        <w:rPr>
          <w:color w:val="000000"/>
        </w:rPr>
        <w:t>. Compared to other scenarios, the A1B scenario implies moderate greenhouse forcing mitigation</w:t>
      </w:r>
      <w:r w:rsidRPr="00C02792">
        <w:t>; h</w:t>
      </w:r>
      <w:r w:rsidRPr="00C02792">
        <w:rPr>
          <w:color w:val="000000"/>
        </w:rPr>
        <w:t xml:space="preserve">owever, because all </w:t>
      </w:r>
      <w:r w:rsidRPr="00C02792">
        <w:t xml:space="preserve">scenarios generally track each other in the near-term, results from A1B GCMs do not differ substantially from other emission scenarios over the length of our study period </w:t>
      </w:r>
      <w:r w:rsidR="00295FC0">
        <w:fldChar w:fldCharType="begin" w:fldLock="1"/>
      </w:r>
      <w:r w:rsidR="00880F6E">
        <w:instrText>ADDIN CSL_CITATION {"citationItems":[{"id":"ITEM-1","itemData":{"ISBN":"ISBN 0 521 80081","PMID":"884162","author":[{"dropping-particle":"","family":"Nakićenović","given":"Nebojša","non-dropping-particle":"","parse-names":false,"suffix":""},{"dropping-particle":"","family":"Alcamo","given":"Joseph","non-dropping-particle":"","parse-names":false,"suffix":""},{"dropping-particle":"","family":"Davis","given":"Gerald","non-dropping-particle":"","parse-names":false,"suffix":""},{"dropping-particle":"","family":"Vries","given":"Bert","non-dropping-particle":"de","parse-names":false,"suffix":""},{"dropping-particle":"","family":"Fenhann","given":"Joergen","non-dropping-particle":"","parse-names":false,"suffix":""},{"dropping-particle":"","family":"Gaffin","given":"Stuart","non-dropping-particle":"","parse-names":false,"suffix":""},{"dropping-particle":"","family":"Gregory","given":"Kenneth","non-dropping-particle":"","parse-names":false,"suffix":""}],"container-title":"Emissions Scenarios","id":"ITEM-1","issued":{"date-parts":[["2000"]]},"number-of-pages":"608","publisher":"Cambridge University Press","publisher-place":"Cambridge, UK","title":"IPCC Special Report on Emissions Scenarios: A special report of Working Group III of the Intergovernmental Panel on Climate Change","type":"book"},"prefix":"2003-2039; ","uris":["http://www.mendeley.com/documents/?uuid=5a782a95-b2f4-4fbf-8a40-9dd5c2e3333d"]}],"mendeley":{"formattedCitation":"(2003-2039; Nakićenović et al., 2000)","plainTextFormattedCitation":"(2003-2039; Nakićenović et al., 2000)","previouslyFormattedCitation":"(2003-2039; Nakićenović et al., 2000)"},"properties":{"noteIndex":0},"schema":"https://github.com/citation-style-language/schema/raw/master/csl-citation.json"}</w:instrText>
      </w:r>
      <w:r w:rsidR="00295FC0">
        <w:fldChar w:fldCharType="separate"/>
      </w:r>
      <w:r w:rsidR="00295FC0" w:rsidRPr="00295FC0">
        <w:rPr>
          <w:noProof/>
        </w:rPr>
        <w:t>(2003-2039; Nakićenović et al., 2000)</w:t>
      </w:r>
      <w:r w:rsidR="00295FC0">
        <w:fldChar w:fldCharType="end"/>
      </w:r>
      <w:r w:rsidRPr="00C02792">
        <w:t>.</w:t>
      </w:r>
    </w:p>
    <w:p w14:paraId="00000021" w14:textId="77777777" w:rsidR="00A32E6C" w:rsidRPr="00C02792" w:rsidRDefault="00CD11F5">
      <w:pPr>
        <w:pStyle w:val="Heading2"/>
      </w:pPr>
      <w:r w:rsidRPr="00C02792">
        <w:lastRenderedPageBreak/>
        <w:t>Analyzing potential for survival and reproduction</w:t>
      </w:r>
    </w:p>
    <w:p w14:paraId="00000022" w14:textId="219AA342" w:rsidR="00A32E6C" w:rsidRPr="000856FF" w:rsidRDefault="00CD11F5" w:rsidP="00880F6E">
      <w:pPr>
        <w:pBdr>
          <w:top w:val="nil"/>
          <w:left w:val="nil"/>
          <w:bottom w:val="nil"/>
          <w:right w:val="nil"/>
          <w:between w:val="nil"/>
        </w:pBdr>
        <w:ind w:firstLine="720"/>
        <w:rPr>
          <w:color w:val="000000"/>
          <w:lang w:val="fr-CA"/>
        </w:rPr>
      </w:pPr>
      <w:r w:rsidRPr="00C02792">
        <w:t xml:space="preserve">We </w:t>
      </w:r>
      <w:r w:rsidR="00880F6E">
        <w:t xml:space="preserve">conducted three separate analyses to evaluate whether NIS had suitable conditions in the Bering Sea. </w:t>
      </w:r>
      <w:r w:rsidR="00880F6E">
        <w:rPr>
          <w:color w:val="000000"/>
        </w:rPr>
        <w:t>Analyses were run separately for each taxon-ROMS-study period combination,</w:t>
      </w:r>
      <w:r w:rsidR="00880F6E" w:rsidRPr="00C02792">
        <w:rPr>
          <w:color w:val="000000"/>
        </w:rPr>
        <w:t xml:space="preserve"> but final results were averaged across </w:t>
      </w:r>
      <w:r w:rsidR="00880F6E">
        <w:rPr>
          <w:color w:val="000000"/>
        </w:rPr>
        <w:t>taxa</w:t>
      </w:r>
      <w:r w:rsidR="00880F6E" w:rsidRPr="00C02792">
        <w:rPr>
          <w:color w:val="000000"/>
        </w:rPr>
        <w:t xml:space="preserve">. </w:t>
      </w:r>
      <w:r w:rsidR="00445BA7">
        <w:rPr>
          <w:color w:val="000000"/>
        </w:rPr>
        <w:t>A</w:t>
      </w:r>
      <w:r w:rsidR="00880F6E" w:rsidRPr="00C02792">
        <w:rPr>
          <w:color w:val="000000"/>
        </w:rPr>
        <w:t xml:space="preserve">nalyses were conducted in </w:t>
      </w:r>
      <w:r w:rsidR="00445BA7" w:rsidRPr="00C02792">
        <w:t>R Statistical Software version 3.3.2</w:t>
      </w:r>
      <w:r w:rsidR="00445BA7">
        <w:t xml:space="preserve"> </w:t>
      </w:r>
      <w:r w:rsidR="00880F6E">
        <w:rPr>
          <w:color w:val="000000"/>
        </w:rPr>
        <w:fldChar w:fldCharType="begin" w:fldLock="1"/>
      </w:r>
      <w:r w:rsidR="000856FF">
        <w:rPr>
          <w:color w:val="000000"/>
        </w:rP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880F6E">
        <w:rPr>
          <w:color w:val="000000"/>
        </w:rPr>
        <w:fldChar w:fldCharType="separate"/>
      </w:r>
      <w:r w:rsidR="00880F6E" w:rsidRPr="00880F6E">
        <w:rPr>
          <w:noProof/>
          <w:color w:val="000000"/>
        </w:rPr>
        <w:t>(R Core Team, 2018)</w:t>
      </w:r>
      <w:r w:rsidR="00880F6E">
        <w:rPr>
          <w:color w:val="000000"/>
        </w:rPr>
        <w:fldChar w:fldCharType="end"/>
      </w:r>
      <w:r w:rsidR="00880F6E" w:rsidRPr="00C02792">
        <w:rPr>
          <w:color w:val="000000"/>
        </w:rPr>
        <w:t xml:space="preserve"> with support from </w:t>
      </w:r>
      <w:commentRangeStart w:id="14"/>
      <w:r w:rsidR="00880F6E" w:rsidRPr="00C02792">
        <w:rPr>
          <w:color w:val="000000"/>
        </w:rPr>
        <w:t>the following packages</w:t>
      </w:r>
      <w:commentRangeEnd w:id="14"/>
      <w:r w:rsidR="000856FF">
        <w:rPr>
          <w:rStyle w:val="CommentReference"/>
        </w:rPr>
        <w:commentReference w:id="14"/>
      </w:r>
      <w:r w:rsidR="00880F6E" w:rsidRPr="00C02792">
        <w:rPr>
          <w:color w:val="000000"/>
        </w:rPr>
        <w:t xml:space="preserve">: </w:t>
      </w:r>
      <w:proofErr w:type="spellStart"/>
      <w:r w:rsidR="00880F6E" w:rsidRPr="00C02792">
        <w:rPr>
          <w:color w:val="000000"/>
        </w:rPr>
        <w:t>doSNOW</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{"citationItems":[{"id":"ITEM-1","itemData":{"author":[{"dropping-particle":"","family":"Microsoft Co.","given":"","non-dropping-particle":"","parse-names":false,"suffix":""},{"dropping-particle":"","family":"Weston","given":"Stephen","non-dropping-particle":"","parse-names":false,"suffix":""}],"id":"ITEM-1","issued":{"date-parts":[["2017"]]},"title":"doSNOW: Foreach Parallel Adaptor for the 'snow' Package. R package version 1.0.16","type":"article"},"uris":["http://www.mendeley.com/documents/?uuid=f7c1bddd-2a90-41c2-9798-2f99f5f3132d"]}],"mendeley":{"formattedCitation":"(Microsoft Co. &amp; Weston, 2017)","plainTextFormattedCitation":"(Microsoft Co. &amp; Weston, 2017)","previouslyFormattedCitation":"(Microsoft Co. &amp; Weston, 2017)"},"properties":{"noteIndex":0},"schema":"https://github.com/citation-style-language/schema/raw/master/csl-citation.json"}</w:instrText>
      </w:r>
      <w:r w:rsidR="000856FF">
        <w:rPr>
          <w:color w:val="000000"/>
        </w:rPr>
        <w:fldChar w:fldCharType="separate"/>
      </w:r>
      <w:r w:rsidR="000856FF" w:rsidRPr="000856FF">
        <w:rPr>
          <w:noProof/>
          <w:color w:val="000000"/>
        </w:rPr>
        <w:t>(Microsoft Co. &amp; Weston, 2017)</w:t>
      </w:r>
      <w:r w:rsidR="000856FF">
        <w:rPr>
          <w:color w:val="000000"/>
        </w:rPr>
        <w:fldChar w:fldCharType="end"/>
      </w:r>
      <w:r w:rsidR="000856FF">
        <w:rPr>
          <w:color w:val="000000"/>
        </w:rPr>
        <w:t>,</w:t>
      </w:r>
      <w:r w:rsidR="00880F6E" w:rsidRPr="00C02792">
        <w:rPr>
          <w:color w:val="000000"/>
        </w:rPr>
        <w:t xml:space="preserve"> </w:t>
      </w:r>
      <w:proofErr w:type="spellStart"/>
      <w:r w:rsidR="00880F6E" w:rsidRPr="00C02792">
        <w:rPr>
          <w:color w:val="000000"/>
        </w:rPr>
        <w:t>dplyr</w:t>
      </w:r>
      <w:proofErr w:type="spellEnd"/>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id":"ITEM-1","issued":{"date-parts":[["2017"]]},"title":"dplyr: A grammar of data manipulation. R package version 0.7.4.","type":"article"},"uris":["http://www.mendeley.com/documents/?uuid=6ceed6c3-07b9-4067-be5f-ab346c3687f2"]}],"mendeley":{"formattedCitation":"(Wickham, Francois, Henry, &amp; Müller, 2017)","plainTextFormattedCitation":"(Wickham, Francois, Henry, &amp; Müller, 2017)","previouslyFormattedCitation":"(Wickham, Francois, Henry, &amp; Müller, 2017)"},"properties":{"noteIndex":0},"schema":"https://github.com/citation-style-language/schema/raw/master/csl-citation.json"}</w:instrText>
      </w:r>
      <w:r w:rsidR="000856FF">
        <w:rPr>
          <w:color w:val="000000"/>
        </w:rPr>
        <w:fldChar w:fldCharType="separate"/>
      </w:r>
      <w:r w:rsidR="000856FF" w:rsidRPr="000856FF">
        <w:rPr>
          <w:noProof/>
          <w:color w:val="000000"/>
        </w:rPr>
        <w:t>(Wickham, Francois, Henry, &amp; Müller, 2017)</w:t>
      </w:r>
      <w:r w:rsidR="000856FF">
        <w:rPr>
          <w:color w:val="000000"/>
        </w:rPr>
        <w:fldChar w:fldCharType="end"/>
      </w:r>
      <w:r w:rsidR="00880F6E" w:rsidRPr="00C02792">
        <w:rPr>
          <w:color w:val="000000"/>
        </w:rPr>
        <w:t>, ggplot2</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{"citationItems":[{"id":"ITEM-1","itemData":{"author":[{"dropping-particle":"","family":"Wickham","given":"Hadley","non-dropping-particle":"","parse-names":false,"suffix":""}],"id":"ITEM-1","issued":{"date-parts":[["2016"]]},"title":"ggplot2: Elegant graphics for data analysis. R package version 2.2.1.","type":"article"},"uris":["http://www.mendeley.com/documents/?uuid=74a9a225-d05c-4ee3-aaeb-2fb45645e53e"]}],"mendeley":{"formattedCitation":"(Wickham, 2016)","plainTextFormattedCitation":"(Wickham, 2016)","previouslyFormattedCitation":"(Wickham, 2016)"},"properties":{"noteIndex":0},"schema":"https://github.com/citation-style-language/schema/raw/master/csl-citation.json"}</w:instrText>
      </w:r>
      <w:r w:rsidR="000856FF">
        <w:rPr>
          <w:color w:val="000000"/>
        </w:rPr>
        <w:fldChar w:fldCharType="separate"/>
      </w:r>
      <w:r w:rsidR="000856FF" w:rsidRPr="000856FF">
        <w:rPr>
          <w:noProof/>
          <w:color w:val="000000"/>
        </w:rPr>
        <w:t>(Wickham, 2016)</w:t>
      </w:r>
      <w:r w:rsidR="000856FF">
        <w:rPr>
          <w:color w:val="000000"/>
        </w:rPr>
        <w:fldChar w:fldCharType="end"/>
      </w:r>
      <w:r w:rsidR="00880F6E" w:rsidRPr="00C02792">
        <w:rPr>
          <w:color w:val="000000"/>
        </w:rPr>
        <w:t>, ncdf4</w:t>
      </w:r>
      <w:r w:rsidR="000856FF">
        <w:rPr>
          <w:color w:val="000000"/>
        </w:rPr>
        <w:t xml:space="preserve"> </w:t>
      </w:r>
      <w:r w:rsidR="000856FF">
        <w:rPr>
          <w:color w:val="000000"/>
        </w:rPr>
        <w:fldChar w:fldCharType="begin" w:fldLock="1"/>
      </w:r>
      <w:r w:rsidR="000856FF">
        <w:rPr>
          <w:color w:val="000000"/>
        </w:rPr>
        <w:instrText>ADDIN CSL_CITATION {"citationItems":[{"id":"ITEM-1","itemData":{"author":[{"dropping-particle":"","family":"Pierce","given":"D.","non-dropping-particle":"","parse-names":false,"suffix":""}],"id":"ITEM-1","issued":{"date-parts":[["2017"]]},"title":"Interface to Unidata netCDF (Version 4 or Earlier) Format Data Files. R package version 1.16.","type":"article"},"uris":["http://www.mendeley.com/documents/?uuid=e3e4d8ad-a283-46a9-869d-eb6acb0c07fd"]}],"mendeley":{"formattedCitation":"(Pierce, 2017)","plainTextFormattedCitation":"(Pierce, 2017)","previouslyFormattedCitation":"(Pierce, 2017)"},"properties":{"noteIndex":0},"schema":"https://github.com/citation-style-language/schema/raw/master/csl-citation.json"}</w:instrText>
      </w:r>
      <w:r w:rsidR="000856FF">
        <w:rPr>
          <w:color w:val="000000"/>
        </w:rPr>
        <w:fldChar w:fldCharType="separate"/>
      </w:r>
      <w:r w:rsidR="000856FF" w:rsidRPr="000856FF">
        <w:rPr>
          <w:noProof/>
          <w:color w:val="000000"/>
          <w:lang w:val="en-CA"/>
        </w:rPr>
        <w:t>(Pierce, 2017)</w:t>
      </w:r>
      <w:r w:rsidR="000856FF">
        <w:rPr>
          <w:color w:val="000000"/>
        </w:rPr>
        <w:fldChar w:fldCharType="end"/>
      </w:r>
      <w:r w:rsidR="00880F6E" w:rsidRPr="000856FF">
        <w:rPr>
          <w:color w:val="000000"/>
          <w:lang w:val="en-CA"/>
        </w:rPr>
        <w:t xml:space="preserve">, </w:t>
      </w:r>
      <w:proofErr w:type="spellStart"/>
      <w:r w:rsidR="000856FF">
        <w:rPr>
          <w:color w:val="000000"/>
          <w:lang w:val="en-CA"/>
        </w:rPr>
        <w:t>maptools</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Lewin-Koh","given":"N.","non-dropping-particle":"","parse-names":false,"suffix":""}],"id":"ITEM-1","issued":{"date-parts":[["2017"]]},"title":"maptools: Tools for reading and handling spatial objects. R package version 0.9-2","type":"article"},"uris":["http://www.mendeley.com/documents/?uuid=ab23257e-1f8a-4c99-8429-5bd9d38b4f50"]}],"mendeley":{"formattedCitation":"(R. Bivand &amp; Lewin-Koh, 2017)","plainTextFormattedCitation":"(R. Bivand &amp; Lewin-Koh, 2017)","previouslyFormattedCitation":"(R. Bivand &amp; Lewin-Koh, 2017)"},"properties":{"noteIndex":0},"schema":"https://github.com/citation-style-language/schema/raw/master/csl-citation.json"}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&amp; Lewin-Koh, 2017)</w:t>
      </w:r>
      <w:r w:rsidR="000856FF">
        <w:rPr>
          <w:color w:val="000000"/>
          <w:lang w:val="fr-CA"/>
        </w:rPr>
        <w:fldChar w:fldCharType="end"/>
      </w:r>
      <w:r w:rsidR="00880F6E" w:rsidRPr="000856FF">
        <w:rPr>
          <w:color w:val="000000"/>
          <w:lang w:val="en-CA"/>
        </w:rPr>
        <w:t xml:space="preserve">, </w:t>
      </w:r>
      <w:proofErr w:type="spellStart"/>
      <w:r w:rsidR="00880F6E" w:rsidRPr="000856FF">
        <w:rPr>
          <w:color w:val="000000"/>
          <w:lang w:val="en-CA"/>
        </w:rPr>
        <w:t>plyr</w:t>
      </w:r>
      <w:proofErr w:type="spellEnd"/>
      <w:r w:rsidR="000856FF">
        <w:rPr>
          <w:color w:val="000000"/>
          <w:lang w:val="en-CA"/>
        </w:rPr>
        <w:t xml:space="preserve"> </w:t>
      </w:r>
      <w:r w:rsidR="000856FF">
        <w:rPr>
          <w:color w:val="000000"/>
          <w:lang w:val="en-CA"/>
        </w:rPr>
        <w:fldChar w:fldCharType="begin" w:fldLock="1"/>
      </w:r>
      <w:r w:rsidR="000856FF">
        <w:rPr>
          <w:color w:val="000000"/>
          <w:lang w:val="en-CA"/>
        </w:rPr>
        <w:instrText>ADDIN CSL_CITATION {"citationItems":[{"id":"ITEM-1","itemData":{"author":[{"dropping-particle":"","family":"Wickham","given":"Hadley","non-dropping-particle":"","parse-names":false,"suffix":""}],"container-title":"Journal of Statistical Software","id":"ITEM-1","issue":"1","issued":{"date-parts":[["2011"]]},"page":"1-29","title":"The split-apply-combine strategy for data analysis","type":"article-journal","volume":"40"},"uris":["http://www.mendeley.com/documents/?uuid=6b65f327-bce5-43bb-9b4f-5261f60ca921"]}],"mendeley":{"formattedCitation":"(Wickham, 2011)","plainTextFormattedCitation":"(Wickham, 2011)","previouslyFormattedCitation":"(Wickham, 2011)"},"properties":{"noteIndex":0},"schema":"https://github.com/citation-style-language/schema/raw/master/csl-citation.json"}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(Wickham, 2011)</w:t>
      </w:r>
      <w:r w:rsidR="000856FF">
        <w:rPr>
          <w:color w:val="000000"/>
          <w:lang w:val="en-CA"/>
        </w:rPr>
        <w:fldChar w:fldCharType="end"/>
      </w:r>
      <w:r w:rsidR="00880F6E" w:rsidRPr="000856FF">
        <w:rPr>
          <w:color w:val="000000"/>
          <w:lang w:val="en-CA"/>
        </w:rPr>
        <w:t xml:space="preserve">, </w:t>
      </w:r>
      <w:proofErr w:type="spellStart"/>
      <w:r w:rsidR="000856FF">
        <w:rPr>
          <w:color w:val="000000"/>
          <w:lang w:val="en-CA"/>
        </w:rPr>
        <w:t>rgdal</w:t>
      </w:r>
      <w:proofErr w:type="spellEnd"/>
      <w:r w:rsid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Keitt","given":"T.","non-dropping-particle":"","parse-names":false,"suffix":""},{"dropping-particle":"","family":"Rowlingson","given":"R.","non-dropping-particle":"","parse-names":false,"suffix":""}],"id":"ITEM-1","issued":{"date-parts":[["2018"]]},"title":"rgdal: Bindings for the 'geospatial' data abstraction library. R package version 1.2-20","type":"article"},"uris":["http://www.mendeley.com/documents/?uuid=b4104b93-493f-4a81-af3f-7a3a146eb286"]}],"mendeley":{"formattedCitation":"(R. Bivand, Keitt, &amp; Rowlingson, 2018)","plainTextFormattedCitation":"(R. Bivand, Keitt, &amp; Rowlingson, 2018)","previouslyFormattedCitation":"(R. Bivand, Keitt, &amp; Rowlingson, 2018)"},"properties":{"noteIndex":0},"schema":"https://github.com/citation-style-language/schema/raw/master/csl-citation.json"}</w:instrText>
      </w:r>
      <w:r w:rsidR="000856FF">
        <w:rPr>
          <w:color w:val="000000"/>
          <w:lang w:val="fr-CA"/>
        </w:rPr>
        <w:fldChar w:fldCharType="separate"/>
      </w:r>
      <w:r w:rsidR="000856FF" w:rsidRPr="000856FF">
        <w:rPr>
          <w:noProof/>
          <w:color w:val="000000"/>
          <w:lang w:val="en-CA"/>
        </w:rPr>
        <w:t>(R. Bivand, Keitt, &amp; Rowlingson, 2018)</w:t>
      </w:r>
      <w:r w:rsidR="000856FF">
        <w:rPr>
          <w:color w:val="000000"/>
          <w:lang w:val="fr-CA"/>
        </w:rPr>
        <w:fldChar w:fldCharType="end"/>
      </w:r>
      <w:r w:rsidR="00880F6E" w:rsidRPr="000856FF">
        <w:rPr>
          <w:color w:val="000000"/>
          <w:lang w:val="en-CA"/>
        </w:rPr>
        <w:t>, raster</w:t>
      </w:r>
      <w:r w:rsidR="000856FF">
        <w:rPr>
          <w:color w:val="000000"/>
          <w:lang w:val="en-CA"/>
        </w:rPr>
        <w:t xml:space="preserve"> </w:t>
      </w:r>
      <w:r w:rsidR="000856FF">
        <w:rPr>
          <w:color w:val="000000"/>
          <w:lang w:val="en-CA"/>
        </w:rPr>
        <w:fldChar w:fldCharType="begin" w:fldLock="1"/>
      </w:r>
      <w:r w:rsidR="00445BA7">
        <w:rPr>
          <w:color w:val="000000"/>
          <w:lang w:val="en-CA"/>
        </w:rPr>
        <w:instrText>ADDIN CSL_CITATION {"citationItems":[{"id":"ITEM-1","itemData":{"author":[{"dropping-particle":"","family":"J. Hijmans","given":"Robert","non-dropping-particle":"","parse-names":false,"suffix":""}],"id":"ITEM-1","issued":{"date-parts":[["2017"]]},"title":"raster: Geographic data analysis and modeling. R package version 2.6-7","type":"article"},"uris":["http://www.mendeley.com/documents/?uuid=ea0a1acc-ba18-4375-a2d1-3e778b29101a"]}],"mendeley":{"formattedCitation":"(J. Hijmans, 2017)","plainTextFormattedCitation":"(J. Hijmans, 2017)","previouslyFormattedCitation":"(J. Hijmans, 2017)"},"properties":{"noteIndex":0},"schema":"https://github.com/citation-style-language/schema/raw/master/csl-citation.json"}</w:instrText>
      </w:r>
      <w:r w:rsidR="000856FF">
        <w:rPr>
          <w:color w:val="000000"/>
          <w:lang w:val="en-CA"/>
        </w:rPr>
        <w:fldChar w:fldCharType="separate"/>
      </w:r>
      <w:r w:rsidR="000856FF" w:rsidRPr="000856FF">
        <w:rPr>
          <w:noProof/>
          <w:color w:val="000000"/>
          <w:lang w:val="en-CA"/>
        </w:rPr>
        <w:t>(J. Hijmans, 2017)</w:t>
      </w:r>
      <w:r w:rsidR="000856FF">
        <w:rPr>
          <w:color w:val="000000"/>
          <w:lang w:val="en-CA"/>
        </w:rPr>
        <w:fldChar w:fldCharType="end"/>
      </w:r>
      <w:r w:rsidR="00880F6E" w:rsidRPr="000856FF">
        <w:rPr>
          <w:color w:val="000000"/>
          <w:lang w:val="en-CA"/>
        </w:rPr>
        <w:t xml:space="preserve">, </w:t>
      </w:r>
      <w:proofErr w:type="spellStart"/>
      <w:r w:rsidR="00880F6E" w:rsidRPr="000856FF">
        <w:rPr>
          <w:color w:val="000000"/>
          <w:lang w:val="en-CA"/>
        </w:rPr>
        <w:t>rasterVis</w:t>
      </w:r>
      <w:proofErr w:type="spellEnd"/>
      <w:r w:rsidR="000856FF" w:rsidRPr="000856FF">
        <w:rPr>
          <w:color w:val="000000"/>
          <w:lang w:val="en-CA"/>
        </w:rPr>
        <w:t xml:space="preserve"> </w:t>
      </w:r>
      <w:r w:rsidR="000856FF">
        <w:rPr>
          <w:color w:val="000000"/>
        </w:rPr>
        <w:fldChar w:fldCharType="begin" w:fldLock="1"/>
      </w:r>
      <w:r w:rsidR="000856FF" w:rsidRPr="000856FF">
        <w:rPr>
          <w:color w:val="000000"/>
          <w:lang w:val="en-CA"/>
        </w:rPr>
        <w:instrText>ADDIN CSL_CITATION {"citationItems":[{"id":"ITEM-1","itemData":{"author":[{"dropping-particle":"","family":"Perpinan Lamigueiro","given":"O.","non-dropping-particle":"","parse-names":false,"suffix":""},{"dropping-particle":"","family":"Hijmans","given":"R.","non-dropping-particle":"","parse-names":false,"suffix":""}],"id":"ITEM-1","issued":{"date-parts":[["2018"]]},"title":"rasterVis. R package version 0.45.","type":"article"},"uris":["http://www.mendeley.com/documents/?uuid=94488038-26a9-44e3-871c-d208979d661f"]}],"mendeley":{"formattedCitation":"(Perpinan Lamigueiro &amp; Hijmans, 2018)","plainTextFormattedCitation":"(Perpinan Lamigueiro &amp; Hijmans, 2018)","previouslyFormattedCitation":"(Perpinan Lamigueiro &amp; Hijmans, 2018)"},"properties":{"noteIndex":0},"schema":"https://github.com/citation-style-language/schema/raw/master/csl-citation.json"}</w:instrText>
      </w:r>
      <w:r w:rsidR="000856FF">
        <w:rPr>
          <w:color w:val="000000"/>
        </w:rPr>
        <w:fldChar w:fldCharType="separate"/>
      </w:r>
      <w:r w:rsidR="000856FF" w:rsidRPr="000856FF">
        <w:rPr>
          <w:noProof/>
          <w:color w:val="000000"/>
          <w:lang w:val="en-CA"/>
        </w:rPr>
        <w:t>(Perpinan Lamigueiro &amp; Hijmans, 2018)</w:t>
      </w:r>
      <w:r w:rsidR="000856FF">
        <w:rPr>
          <w:color w:val="000000"/>
        </w:rPr>
        <w:fldChar w:fldCharType="end"/>
      </w:r>
      <w:r w:rsidR="00880F6E" w:rsidRPr="000856FF">
        <w:rPr>
          <w:color w:val="000000"/>
          <w:lang w:val="en-CA"/>
        </w:rPr>
        <w:t xml:space="preserve">, </w:t>
      </w:r>
      <w:proofErr w:type="spellStart"/>
      <w:r w:rsidR="000856FF" w:rsidRPr="000856FF">
        <w:rPr>
          <w:color w:val="000000"/>
          <w:lang w:val="en-CA"/>
        </w:rPr>
        <w:t>rgeos</w:t>
      </w:r>
      <w:proofErr w:type="spellEnd"/>
      <w:r w:rsidR="000856FF" w:rsidRPr="000856FF">
        <w:rPr>
          <w:color w:val="000000"/>
          <w:lang w:val="en-CA"/>
        </w:rPr>
        <w:t xml:space="preserve"> </w:t>
      </w:r>
      <w:r w:rsidR="000856FF">
        <w:rPr>
          <w:color w:val="000000"/>
          <w:lang w:val="fr-CA"/>
        </w:rPr>
        <w:fldChar w:fldCharType="begin" w:fldLock="1"/>
      </w:r>
      <w:r w:rsidR="000856FF">
        <w:rPr>
          <w:color w:val="000000"/>
          <w:lang w:val="en-CA"/>
        </w:rPr>
        <w:instrText>ADDIN CSL_CITATION {"citationItems":[{"id":"ITEM-1","itemData":{"author":[{"dropping-particle":"","family":"Bivand","given":"R.","non-dropping-particle":"","parse-names":false,"suffix":""},{"dropping-particle":"","family":"Rundel","given":"C.","non-dropping-particle":"","parse-names":false,"suffix":""}],"id":"ITEM-1","issued":{"date-parts":[["2017"]]},"title":"rgeos: Interface to Geometry Engine - Open Source ('GEOS'). R package version 0.3-26","type":"article"},"uris":["http://www.mendeley.com/documents/?uuid=f8b0bfc6-9615-409d-a8c7-92b2db12489b"]}],"mendeley":{"formattedCitation":"(R. Bivand &amp; Rundel, 2017)","plainTextFormattedCitation":"(R. Bivand &amp; Rundel, 2017)","previouslyFormattedCitation":"(R. Bivand &amp; Rundel, 2017)"},"properties":{"noteIndex":0},"schema":"https://github.com/citation-style-language/schema/raw/master/csl-citation.json"}</w:instrText>
      </w:r>
      <w:r w:rsidR="000856FF">
        <w:rPr>
          <w:color w:val="000000"/>
          <w:lang w:val="fr-CA"/>
        </w:rPr>
        <w:fldChar w:fldCharType="separate"/>
      </w:r>
      <w:r w:rsidR="000856FF" w:rsidRPr="000856FF">
        <w:rPr>
          <w:noProof/>
          <w:color w:val="000000"/>
          <w:lang w:val="fr-CA"/>
        </w:rPr>
        <w:t>(R. Bivand &amp; Rundel, 2017)</w:t>
      </w:r>
      <w:r w:rsidR="000856FF">
        <w:rPr>
          <w:color w:val="000000"/>
          <w:lang w:val="fr-CA"/>
        </w:rPr>
        <w:fldChar w:fldCharType="end"/>
      </w:r>
      <w:r w:rsidR="00880F6E" w:rsidRPr="000856FF">
        <w:rPr>
          <w:color w:val="000000"/>
          <w:lang w:val="fr-CA"/>
        </w:rPr>
        <w:t xml:space="preserve">, </w:t>
      </w:r>
      <w:proofErr w:type="spellStart"/>
      <w:r w:rsidR="00880F6E" w:rsidRPr="000856FF">
        <w:rPr>
          <w:color w:val="000000"/>
          <w:lang w:val="fr-CA"/>
        </w:rPr>
        <w:t>sp</w:t>
      </w:r>
      <w:proofErr w:type="spellEnd"/>
      <w:r w:rsidR="000856FF">
        <w:rPr>
          <w:color w:val="000000"/>
          <w:lang w:val="fr-CA"/>
        </w:rPr>
        <w:t xml:space="preserve"> </w:t>
      </w:r>
      <w:r w:rsidR="000856FF">
        <w:rPr>
          <w:color w:val="000000"/>
          <w:lang w:val="fr-CA"/>
        </w:rPr>
        <w:fldChar w:fldCharType="begin" w:fldLock="1"/>
      </w:r>
      <w:r w:rsidR="000856FF">
        <w:rPr>
          <w:color w:val="000000"/>
          <w:lang w:val="fr-CA"/>
        </w:rPr>
        <w:instrText>ADDIN CSL_CITATION {"citationItems":[{"id":"ITEM-1","itemData":{"author":[{"dropping-particle":"","family":"Bivand","given":"Roger S.","non-dropping-particle":"","parse-names":false,"suffix":""},{"dropping-particle":"","family":"Pebesma","given":"Edzer","non-dropping-particle":"","parse-names":false,"suffix":""},{"dropping-particle":"","family":"Gomez-Rubio","given":"Virgilio","non-dropping-particle":"","parse-names":false,"suffix":""}],"id":"ITEM-1","issued":{"date-parts":[["2013"]]},"publisher":"Springer","publisher-place":"New York","title":"Applied spatial data analysis with R. Second edition.","type":"book"},"uris":["http://www.mendeley.com/documents/?uuid=c85137ae-8da5-4352-ac65-8a82d23442e4"]},{"id":"ITEM-2","itemData":{"author":[{"dropping-particle":"","family":"Pebesma","given":"E.J.","non-dropping-particle":"","parse-names":false,"suffix":""},{"dropping-particle":"","family":"Bivand","given":"R.S.","non-dropping-particle":"","parse-names":false,"suffix":""}],"id":"ITEM-2","issued":{"date-parts":[["2005"]]},"title":"Classes and methods for spatial data in R. R News 5 (2)","type":"article"},"uris":["http://www.mendeley.com/documents/?uuid=132207a1-4dc3-49ce-8701-d400c41cb6c9"]}],"mendeley":{"formattedCitation":"(R. S. Bivand, Pebesma, &amp; Gomez-Rubio, 2013; Pebesma &amp; Bivand, 2005)","plainTextFormattedCitation":"(R. S. Bivand, Pebesma, &amp; Gomez-Rubio, 2013; Pebesma &amp; Bivand, 2005)","previouslyFormattedCitation":"(R. S. Bivand, Pebesma, &amp; Gomez-Rubio, 2013; Pebesma &amp; Bivand, 2005)"},"properties":{"noteIndex":0},"schema":"https://github.com/citation-style-language/schema/raw/master/csl-citation.json"}</w:instrText>
      </w:r>
      <w:r w:rsidR="000856FF">
        <w:rPr>
          <w:color w:val="000000"/>
          <w:lang w:val="fr-CA"/>
        </w:rPr>
        <w:fldChar w:fldCharType="separate"/>
      </w:r>
      <w:r w:rsidR="000856FF" w:rsidRPr="000856FF">
        <w:rPr>
          <w:noProof/>
          <w:color w:val="000000"/>
          <w:lang w:val="fr-CA"/>
        </w:rPr>
        <w:t>(R. S. Bivand, Pebesma, &amp; Gomez-Rubio, 2013; Pebesma &amp; Bivand, 2005)</w:t>
      </w:r>
      <w:r w:rsidR="000856FF">
        <w:rPr>
          <w:color w:val="000000"/>
          <w:lang w:val="fr-CA"/>
        </w:rPr>
        <w:fldChar w:fldCharType="end"/>
      </w:r>
      <w:r w:rsidR="00880F6E" w:rsidRPr="000856FF">
        <w:rPr>
          <w:color w:val="000000"/>
          <w:lang w:val="fr-CA"/>
        </w:rPr>
        <w:t>, viridis</w:t>
      </w:r>
      <w:r w:rsidR="000856FF">
        <w:rPr>
          <w:color w:val="000000"/>
          <w:lang w:val="fr-CA"/>
        </w:rPr>
        <w:t xml:space="preserve"> </w:t>
      </w:r>
      <w:r w:rsidR="000856FF">
        <w:rPr>
          <w:color w:val="000000"/>
          <w:lang w:val="fr-CA"/>
        </w:rPr>
        <w:fldChar w:fldCharType="begin" w:fldLock="1"/>
      </w:r>
      <w:r w:rsidR="000856FF">
        <w:rPr>
          <w:color w:val="000000"/>
          <w:lang w:val="fr-CA"/>
        </w:rPr>
        <w:instrText>ADDIN CSL_CITATION {"citationItems":[{"id":"ITEM-1","itemData":{"author":[{"dropping-particle":"","family":"Garnier","given":"S.","non-dropping-particle":"","parse-names":false,"suffix":""}],"id":"ITEM-1","issued":{"date-parts":[["2016"]]},"title":"viridis: Default color maps from 'matplotlib'. R package version 0.3.4","type":"article"},"uris":["http://www.mendeley.com/documents/?uuid=c59fe64d-5d96-4b73-a595-56eab3da6474"]}],"mendeley":{"formattedCitation":"(Garnier, 2016)","plainTextFormattedCitation":"(Garnier, 2016)","previouslyFormattedCitation":"(Garnier, 2016)"},"properties":{"noteIndex":0},"schema":"https://github.com/citation-style-language/schema/raw/master/csl-citation.json"}</w:instrText>
      </w:r>
      <w:r w:rsidR="000856FF">
        <w:rPr>
          <w:color w:val="000000"/>
          <w:lang w:val="fr-CA"/>
        </w:rPr>
        <w:fldChar w:fldCharType="separate"/>
      </w:r>
      <w:r w:rsidR="000856FF" w:rsidRPr="000856FF">
        <w:rPr>
          <w:noProof/>
          <w:color w:val="000000"/>
          <w:lang w:val="fr-CA"/>
        </w:rPr>
        <w:t>(Garnier, 2016)</w:t>
      </w:r>
      <w:r w:rsidR="000856FF">
        <w:rPr>
          <w:color w:val="000000"/>
          <w:lang w:val="fr-CA"/>
        </w:rPr>
        <w:fldChar w:fldCharType="end"/>
      </w:r>
      <w:r w:rsidR="00880F6E" w:rsidRPr="000856FF">
        <w:rPr>
          <w:color w:val="000000"/>
          <w:lang w:val="fr-CA"/>
        </w:rPr>
        <w:t>.</w:t>
      </w:r>
      <w:r w:rsidRPr="000856FF">
        <w:rPr>
          <w:lang w:val="fr-CA"/>
        </w:rPr>
        <w:t xml:space="preserve"> </w:t>
      </w:r>
    </w:p>
    <w:p w14:paraId="00000023" w14:textId="344710BB" w:rsidR="00A32E6C" w:rsidRPr="00C02792" w:rsidRDefault="00880F6E" w:rsidP="00880F6E">
      <w:pPr>
        <w:pBdr>
          <w:top w:val="nil"/>
          <w:left w:val="nil"/>
          <w:bottom w:val="nil"/>
          <w:right w:val="nil"/>
          <w:between w:val="nil"/>
        </w:pBdr>
        <w:ind w:firstLine="851"/>
        <w:rPr>
          <w:highlight w:val="yellow"/>
        </w:rPr>
      </w:pPr>
      <w:r>
        <w:rPr>
          <w:color w:val="000000"/>
        </w:rPr>
        <w:t xml:space="preserve">1. </w:t>
      </w:r>
      <w:r w:rsidR="00CD11F5" w:rsidRPr="00C02792">
        <w:rPr>
          <w:color w:val="000000"/>
        </w:rPr>
        <w:t>Year-round survival: for each taxon, we defined a 6</w:t>
      </w:r>
      <w:r w:rsidR="00CD11F5" w:rsidRPr="00C02792">
        <w:t xml:space="preserve"> NM</w:t>
      </w:r>
      <w:r w:rsidR="00CD11F5" w:rsidRPr="00C02792">
        <w:rPr>
          <w:color w:val="000000"/>
        </w:rPr>
        <w:t xml:space="preserve"> pixel as ‘suitable’ if the pixel’s T-S values remained within the taxon’s T-S survival range for all weeks of a given year. Within each 10-year study period, we classified the pixel as ‘suitable year-round’ if it was suitable for at least seven of the 10 years. Across-taxa suitability was determined for each pixel by summing the number of taxa with suitable year-round conditions in that pixel. We examined change in suitable conditions by subtracting the mid-century suitability raster from the recent suitability raster. For a given pixel, a positive value indicates that more taxa are predicted to have suitable conditions by mid-century compared to the recent time period. </w:t>
      </w:r>
    </w:p>
    <w:p w14:paraId="00000024" w14:textId="241A5A9B" w:rsidR="00A32E6C" w:rsidRPr="00C02792" w:rsidRDefault="00AD59BC" w:rsidP="00AD59BC">
      <w:pPr>
        <w:pBdr>
          <w:top w:val="nil"/>
          <w:left w:val="nil"/>
          <w:bottom w:val="nil"/>
          <w:right w:val="nil"/>
          <w:between w:val="nil"/>
        </w:pBdr>
        <w:ind w:firstLine="851"/>
      </w:pPr>
      <w:r>
        <w:rPr>
          <w:color w:val="000000"/>
        </w:rPr>
        <w:t xml:space="preserve">2. </w:t>
      </w:r>
      <w:r w:rsidR="00CD11F5" w:rsidRPr="00AD59BC">
        <w:rPr>
          <w:color w:val="000000"/>
        </w:rPr>
        <w:t xml:space="preserve">Weekly survival: for each week, a taxon was considered to have suitable survival conditions if at least one pixel had T-S values that were within the taxon’s T-S survival range. Weekly survival was then calculated as the number of weeks per year with suitable survival conditions, averaged across each 10-year study period. Unlike our year-round survival analysis, where the same pixel had to remain suitable year-round, in this analysis we allowed suitable </w:t>
      </w:r>
      <w:r w:rsidR="00CD11F5" w:rsidRPr="00AD59BC">
        <w:rPr>
          <w:color w:val="000000"/>
        </w:rPr>
        <w:lastRenderedPageBreak/>
        <w:t>conditions to shift in pixel-space from one week to the next. We summarized results across taxa by summing mean weekly survival values for each pixel and study period. Pixel values c</w:t>
      </w:r>
      <w:r>
        <w:rPr>
          <w:color w:val="000000"/>
        </w:rPr>
        <w:t>ould</w:t>
      </w:r>
      <w:r w:rsidR="00CD11F5" w:rsidRPr="00AD59BC">
        <w:rPr>
          <w:color w:val="000000"/>
        </w:rPr>
        <w:t xml:space="preserve"> therefore range from zero to 2,184 (52 weeks × 42 taxa).</w:t>
      </w:r>
    </w:p>
    <w:p w14:paraId="00000025" w14:textId="3A8D5DB9" w:rsidR="00A32E6C" w:rsidRPr="00C02792" w:rsidRDefault="00AD59BC" w:rsidP="00AD59BC">
      <w:pPr>
        <w:pBdr>
          <w:top w:val="nil"/>
          <w:left w:val="nil"/>
          <w:bottom w:val="nil"/>
          <w:right w:val="nil"/>
          <w:between w:val="nil"/>
        </w:pBdr>
        <w:ind w:firstLine="851"/>
      </w:pPr>
      <w:r>
        <w:rPr>
          <w:color w:val="000000"/>
        </w:rPr>
        <w:t xml:space="preserve">3. </w:t>
      </w:r>
      <w:r w:rsidR="00CD11F5" w:rsidRPr="00AD59BC">
        <w:rPr>
          <w:color w:val="000000"/>
        </w:rPr>
        <w:t xml:space="preserve">Weekly reproduction: for each taxon, we defined a pixel as ‘suitable’ if the pixel’s T-S values were within the taxon’s T-S reproduction range for at least one week of a given year. For each year within our 10-year study periods, we calculated the number of consecutive weeks of suitable reproductive conditions, such that pixel values could range from 0 to 52. For our analysis, we used the maximum number of consecutive weeks within each 10-year study period as our metric. </w:t>
      </w:r>
    </w:p>
    <w:p w14:paraId="00000027" w14:textId="77777777" w:rsidR="00A32E6C" w:rsidRPr="00C02792" w:rsidRDefault="00CD11F5">
      <w:pPr>
        <w:pStyle w:val="Heading2"/>
      </w:pPr>
      <w:bookmarkStart w:id="15" w:name="_1t3h5sf" w:colFirst="0" w:colLast="0"/>
      <w:bookmarkEnd w:id="15"/>
      <w:r w:rsidRPr="00C02792">
        <w:t>Vessel traffic</w:t>
      </w:r>
    </w:p>
    <w:p w14:paraId="00000028" w14:textId="698B8ECA" w:rsidR="00A32E6C" w:rsidRPr="00C02792" w:rsidRDefault="00CD11F5">
      <w:pPr>
        <w:ind w:firstLine="720"/>
      </w:pPr>
      <w:r w:rsidRPr="00C02792">
        <w:t xml:space="preserve">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w:t>
      </w:r>
      <w:proofErr w:type="spellStart"/>
      <w:r w:rsidRPr="00C02792">
        <w:t>circlize</w:t>
      </w:r>
      <w:proofErr w:type="spellEnd"/>
      <w:r w:rsidRPr="00C02792">
        <w:t xml:space="preserve"> package </w:t>
      </w:r>
      <w:r w:rsidR="00445BA7">
        <w:fldChar w:fldCharType="begin" w:fldLock="1"/>
      </w:r>
      <w:r w:rsidR="00445BA7">
        <w:instrText>ADDIN CSL_CITATION {"citationItems":[{"id":"ITEM-1","itemData":{"DOI":"10.1093/bioinformatics/btu393","ISSN":"1367-4803","author":[{"dropping-particle":"","family":"Gu","given":"Zuguang","non-dropping-particle":"","parse-names":false,"suffix":""},{"dropping-particle":"","family":"Gu","given":"Lei","non-dropping-particle":"","parse-names":false,"suffix":""},{"dropping-particle":"","family":"Eils","given":"Roland","non-dropping-particle":"","parse-names":false,"suffix":""},{"dropping-particle":"","family":"Schlesner","given":"Matthias","non-dropping-particle":"","parse-names":false,"suffix":""},{"dropping-particle":"","family":"Brors","given":"Benedikt","non-dropping-particle":"","parse-names":false,"suffix":""}],"container-title":"Bioinformatics","id":"ITEM-1","issue":"19","issued":{"date-parts":[["2014"]]},"page":"2811-2812","title":"circlize implements and enhances circular visualization in R","type":"article-journal","volume":"30"},"uris":["http://www.mendeley.com/documents/?uuid=bdf00e5c-8c72-456a-bc4e-1ce69198dc39"]}],"mendeley":{"formattedCitation":"(Gu, Gu, Eils, Schlesner, &amp; Brors, 2014)","plainTextFormattedCitation":"(Gu, Gu, Eils, Schlesner, &amp; Brors, 2014)","previouslyFormattedCitation":"(Gu, Gu, Eils, Schlesner, &amp; Brors, 2014)"},"properties":{"noteIndex":0},"schema":"https://github.com/citation-style-language/schema/raw/master/csl-citation.json"}</w:instrText>
      </w:r>
      <w:r w:rsidR="00445BA7">
        <w:fldChar w:fldCharType="separate"/>
      </w:r>
      <w:r w:rsidR="00445BA7" w:rsidRPr="00445BA7">
        <w:rPr>
          <w:noProof/>
        </w:rPr>
        <w:t>(Gu, Gu, Eils, Schlesner, &amp; Brors, 2014)</w:t>
      </w:r>
      <w:r w:rsidR="00445BA7">
        <w:fldChar w:fldCharType="end"/>
      </w:r>
      <w:r w:rsidR="00445BA7">
        <w:t xml:space="preserve"> </w:t>
      </w:r>
      <w:r w:rsidRPr="00C02792">
        <w:t xml:space="preserve">in R Statistical Software version 3.3.2 </w:t>
      </w:r>
      <w:r w:rsidR="00445BA7">
        <w:fldChar w:fldCharType="begin" w:fldLock="1"/>
      </w:r>
      <w:r w:rsidR="00445BA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computing","type":"article"},"uris":["http://www.mendeley.com/documents/?uuid=b4b34f22-bb88-4a12-9e6f-aa1549c1bdcd"]}],"mendeley":{"formattedCitation":"(R Core Team, 2018)","plainTextFormattedCitation":"(R Core Team, 2018)","previouslyFormattedCitation":"(R Core Team, 2018)"},"properties":{"noteIndex":0},"schema":"https://github.com/citation-style-language/schema/raw/master/csl-citation.json"}</w:instrText>
      </w:r>
      <w:r w:rsidR="00445BA7">
        <w:fldChar w:fldCharType="separate"/>
      </w:r>
      <w:r w:rsidR="00445BA7" w:rsidRPr="00445BA7">
        <w:rPr>
          <w:noProof/>
        </w:rPr>
        <w:t>(R Core Team, 2018)</w:t>
      </w:r>
      <w:r w:rsidR="00445BA7">
        <w:fldChar w:fldCharType="end"/>
      </w:r>
      <w:r w:rsidRPr="00C02792">
        <w:t>.</w:t>
      </w:r>
    </w:p>
    <w:p w14:paraId="00000029" w14:textId="248724B8" w:rsidR="00A32E6C" w:rsidRPr="00C02792" w:rsidRDefault="00CD11F5">
      <w:pPr>
        <w:ind w:firstLine="720"/>
      </w:pPr>
      <w:r w:rsidRPr="00C02792">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w:t>
      </w:r>
      <w:r w:rsidR="00445BA7">
        <w:fldChar w:fldCharType="begin" w:fldLock="1"/>
      </w:r>
      <w:r w:rsidR="00B615AF">
        <w:instrText>ADDIN CSL_CITATION {"citationItems":[{"id":"ITEM-1","itemData":{"DOI":"10.1016/j.marpol.2016.04.024","ISSN":"0308597X","abstract":"Transport of invasive species in the ballast water of ships threatens marine ecosystems globally. Policy in the United States to control unwanted introductions began over 25 years ago with the Nonindigenous Aquatic Nuisance Prevention and Control Act of 1990, later the National Invasive Species Act of 1996, and has now expanded to include oversight from multiple federal agencies and state governments. Simultaneously, the International Maritime Organization has directed attempts to regulate ballast water on the global scale. Management priorities have shifted from mid-ocean ballast water exchange toward quantitative standards of allowable organism density upon discharge. However, critical management exemptions are resulting in unnecessary risk, particularly in ports that receive primarily coastal vessel traffic. For example, in the United States, exemptions for crude oil tankers engaged in coastwise trade have existed since 1996. When management and recordkeeping requirements went into place for these vessels in 2008 the result was an apparent 440% increase in ballast water discharge to Alaska in the following year. Our review of ballast water management policy suggests that a precautionary approach to exemptions coupled with scenario-specific risk assessments may reduce risk of invasion in ecosystems, like those of coastal Alaska, that are susceptible to further, or new, invasions.","author":[{"dropping-particle":"","family":"Verna","given":"Danielle E.","non-dropping-particle":"","parse-names":false,"suffix":""},{"dropping-particle":"","family":"Harris","given":"Bradley P.","non-dropping-particle":"","parse-names":false,"suffix":""}],"container-title":"Marine Policy","id":"ITEM-1","issued":{"date-parts":[["2016"]]},"page":"13-21","publisher":"Elsevier","title":"Review of ballast water management policy and associated implications for Alaska","type":"article-journal","volume":"70"},"uris":["http://www.mendeley.com/documents/?uuid=500666ff-af72-4c9d-8169-3de803e4c2b7"]}],"mendeley":{"formattedCitation":"(D. E. Verna &amp; Harris, 2016)","plainTextFormattedCitation":"(D. E. Verna &amp; Harris, 2016)","previouslyFormattedCitation":"(D. E. Verna &amp; Harris, 2016)"},"properties":{"noteIndex":0},"schema":"https://github.com/citation-style-language/schema/raw/master/csl-citation.json"}</w:instrText>
      </w:r>
      <w:r w:rsidR="00445BA7">
        <w:fldChar w:fldCharType="separate"/>
      </w:r>
      <w:r w:rsidR="00F479A2" w:rsidRPr="00F479A2">
        <w:rPr>
          <w:noProof/>
        </w:rPr>
        <w:t>(D. E. Verna &amp; Harris, 2016)</w:t>
      </w:r>
      <w:r w:rsidR="00445BA7">
        <w:fldChar w:fldCharType="end"/>
      </w:r>
      <w:r w:rsidRPr="00C02792">
        <w:t xml:space="preserve">, we only considered the three most recent, complete years (2014-2016). We queried Ship Arrival Records and Ballast Tank Records </w:t>
      </w:r>
      <w:r w:rsidRPr="00C02792">
        <w:lastRenderedPageBreak/>
        <w:t xml:space="preserve">from the NBIC data portal for any vessel arriving in Alaska from 01 January 2014 - 31 December 2016. Ports in Alaska were binned into one of the following regions: Arctic, Bering Sea / Aleutian Islands (BSAI), Gulf of Alaska (GOA), </w:t>
      </w:r>
      <w:r w:rsidRPr="00C02792">
        <w:rPr>
          <w:color w:val="000000"/>
        </w:rPr>
        <w:t>or Southeast Alaska (SEAK). Source ports with fewer than five report</w:t>
      </w:r>
      <w:r w:rsidRPr="00C02792">
        <w:t>ed trips were binned in a group labeled “Other”. Records without a port name were removed (</w:t>
      </w:r>
      <w:r w:rsidRPr="00445BA7">
        <w:rPr>
          <w:i/>
        </w:rPr>
        <w:t>n</w:t>
      </w:r>
      <w:r w:rsidRPr="00C02792">
        <w:rPr>
          <w:rFonts w:eastAsia="Gungsuh"/>
        </w:rPr>
        <w:t xml:space="preserve">=13). While the NBIC provides data on large, commercial vessels, it does not apply to smaller vessels ≤ 24 m long, which includes many fishing vessels. We therefore relied on VMS data (not publicly available) from Alaska to examine patterns of fishing vessel traffic. Current regulations by the National Marine Fisheries Service (NMFS) require VMS on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t>
      </w:r>
      <w:r w:rsidR="00445BA7">
        <w:rPr>
          <w:rFonts w:eastAsia="Gungsuh"/>
        </w:rPr>
        <w:fldChar w:fldCharType="begin" w:fldLock="1"/>
      </w:r>
      <w:r w:rsidR="00445BA7">
        <w:rPr>
          <w:rFonts w:eastAsia="Gungsuh"/>
        </w:rPr>
        <w:instrText>ADDIN CSL_CITATION {"citationItems":[{"id":"ITEM-1","itemData":{"DOI":"10.1371/journal.pone.0165173","ISSN":"19326203","author":[{"dropping-particle":"","family":"Watson","given":"Jordan T.","non-dropping-particle":"","parse-names":false,"suffix":""},{"dropping-particle":"","family":"Haynie","given":"Alan C.","non-dropping-particle":"","parse-names":false,"suffix":""}],"container-title":"PLoS ONE","id":"ITEM-1","issue":"10","issued":{"date-parts":[["2016"]]},"page":"1-20","title":"Using vessel monitoring system data to identify and characterize trips made by fishing vessels in the United States North Pacific","type":"article-journal","volume":"11"},"uris":["http://www.mendeley.com/documents/?uuid=f7d6e27a-c2db-4633-a84e-484be448f23d"]}],"mendeley":{"formattedCitation":"(Watson &amp; Haynie, 2016)","plainTextFormattedCitation":"(Watson &amp; Haynie, 2016)","previouslyFormattedCitation":"(Watson &amp; Haynie, 2016)"},"properties":{"noteIndex":0},"schema":"https://github.com/citation-style-language/schema/raw/master/csl-citation.json"}</w:instrText>
      </w:r>
      <w:r w:rsidR="00445BA7">
        <w:rPr>
          <w:rFonts w:eastAsia="Gungsuh"/>
        </w:rPr>
        <w:fldChar w:fldCharType="separate"/>
      </w:r>
      <w:r w:rsidR="00445BA7" w:rsidRPr="00445BA7">
        <w:rPr>
          <w:rFonts w:eastAsia="Gungsuh"/>
          <w:noProof/>
        </w:rPr>
        <w:t>(Watson &amp; Haynie, 2016)</w:t>
      </w:r>
      <w:r w:rsidR="00445BA7">
        <w:rPr>
          <w:rFonts w:eastAsia="Gungsuh"/>
        </w:rPr>
        <w:fldChar w:fldCharType="end"/>
      </w:r>
      <w:r w:rsidRPr="00C02792">
        <w:rPr>
          <w:rFonts w:eastAsia="Gungsuh"/>
        </w:rPr>
        <w:t>. We analyzed a total of</w:t>
      </w:r>
      <w:r w:rsidRPr="00C02792">
        <w:t xml:space="preserve"> 4,133 trips by 566 vessels during this time. Port connections with fewer than three different vessels were omitted according to confidentiality rules, and discharge reports that did not include valid source locations were omitted from the analyses.</w:t>
      </w:r>
    </w:p>
    <w:p w14:paraId="0000002A" w14:textId="77777777" w:rsidR="00A32E6C" w:rsidRPr="00C02792" w:rsidRDefault="00CD11F5">
      <w:pPr>
        <w:ind w:firstLine="720"/>
      </w:pPr>
      <w:r w:rsidRPr="00C02792">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0000002B" w14:textId="77777777" w:rsidR="00A32E6C" w:rsidRPr="00C02792" w:rsidRDefault="00CD11F5">
      <w:pPr>
        <w:pStyle w:val="Heading1"/>
      </w:pPr>
      <w:r w:rsidRPr="00C02792">
        <w:lastRenderedPageBreak/>
        <w:t xml:space="preserve">Results </w:t>
      </w:r>
    </w:p>
    <w:p w14:paraId="0000002C" w14:textId="116C7B09" w:rsidR="00A32E6C" w:rsidRPr="00C02792" w:rsidRDefault="00CD11F5">
      <w:pPr>
        <w:ind w:firstLine="720"/>
      </w:pPr>
      <w:r w:rsidRPr="00C02792">
        <w:t xml:space="preserve">When averaged across the three ROMS for the recent (2003-2012) study period, minimum water temperatures ranged from -2.6°C to +4.2°C, and maximum water temperatures ranged from +3.8°C to +16.3°C. Mid-century (2030-2039) models predicted minimum water temperatures between -2.5°C and +4.8°C, and maximum temperatures between +5.42°C and +18.6°C </w:t>
      </w:r>
      <w:r w:rsidR="00445BA7">
        <w:fldChar w:fldCharType="begin" w:fldLock="1"/>
      </w:r>
      <w:r w:rsidR="000A1D7F">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Sea","type":"article-journal","volume":"134"},"prefix":"see also ","suffix":"; note that reference acknowledges a ‘cold-bias’ in model results","uris":["http://www.mendeley.com/documents/?uuid=ff5ca022-4fcf-49ed-8093-cef3d38eb461"]}],"mendeley":{"formattedCitation":"(see also Hermann et al., 2016; note that reference acknowledges a ‘cold-bias’ in model results)","plainTextFormattedCitation":"(see also Hermann et al., 2016; note that reference acknowledges a ‘cold-bias’ in model results)","previouslyFormattedCitation":"(see also Hermann et al., 2016; note that reference acknowledges a ‘cold-bias’ in model results)"},"properties":{"noteIndex":0},"schema":"https://github.com/citation-style-language/schema/raw/master/csl-citation.json"}</w:instrText>
      </w:r>
      <w:r w:rsidR="00445BA7">
        <w:fldChar w:fldCharType="separate"/>
      </w:r>
      <w:r w:rsidR="00445BA7" w:rsidRPr="00445BA7">
        <w:rPr>
          <w:noProof/>
        </w:rPr>
        <w:t>(see also Hermann et al., 2016; note that reference acknowledges a ‘cold-bias’ in model results)</w:t>
      </w:r>
      <w:r w:rsidR="00445BA7">
        <w:fldChar w:fldCharType="end"/>
      </w:r>
      <w:r w:rsidRPr="00C02792">
        <w:t xml:space="preserve">. Minimum survival temperatures for the 42 NIS assessed ranged from -2°C to +10°C </w:t>
      </w:r>
      <w:r w:rsidRPr="00E711A0">
        <w:t>(</w:t>
      </w:r>
      <w:r w:rsidR="00FD1719">
        <w:t xml:space="preserve">see </w:t>
      </w:r>
      <w:r w:rsidR="00E711A0" w:rsidRPr="00E711A0">
        <w:t>Supplementary Material</w:t>
      </w:r>
      <w:r w:rsidR="00FD1719">
        <w:t xml:space="preserve"> for taxa-specific thresholds</w:t>
      </w:r>
      <w:r w:rsidRPr="00E711A0">
        <w:t>)</w:t>
      </w:r>
      <w:r w:rsidRPr="00C02792">
        <w:rPr>
          <w:rFonts w:eastAsia="Gungsuh"/>
        </w:rPr>
        <w:t>. Nineteen taxa had estimated minimum survival thresholds below 0°C, while 13 taxa had minimum survival thresholds ≥1°C.</w:t>
      </w:r>
    </w:p>
    <w:p w14:paraId="0000002D" w14:textId="77777777" w:rsidR="00A32E6C" w:rsidRPr="00C02792" w:rsidRDefault="00CD11F5">
      <w:pPr>
        <w:pStyle w:val="Heading2"/>
        <w:rPr>
          <w:highlight w:val="white"/>
        </w:rPr>
      </w:pPr>
      <w:r w:rsidRPr="00C02792">
        <w:rPr>
          <w:highlight w:val="white"/>
        </w:rPr>
        <w:t>Year-round Survival</w:t>
      </w:r>
    </w:p>
    <w:p w14:paraId="0000002E" w14:textId="4A0A0B6F" w:rsidR="00A32E6C" w:rsidRPr="00C02792" w:rsidRDefault="00CD11F5">
      <w:pPr>
        <w:ind w:firstLine="720"/>
      </w:pPr>
      <w:r w:rsidRPr="00C02792">
        <w:t xml:space="preserve">For the recent (2003-2012) study period, all models predicted that suitable conditions existed for a median of 10 NIS per pixel. The maximum number of taxa with suitable conditions varied by </w:t>
      </w:r>
      <w:r w:rsidRPr="00E711A0">
        <w:t>model (</w:t>
      </w:r>
      <w:commentRangeStart w:id="16"/>
      <w:r w:rsidR="00E711A0" w:rsidRPr="00E711A0">
        <w:t xml:space="preserve">see </w:t>
      </w:r>
      <w:r w:rsidRPr="00E711A0">
        <w:t xml:space="preserve">Supplementary </w:t>
      </w:r>
      <w:r w:rsidR="00E711A0" w:rsidRPr="00E711A0">
        <w:t>Material</w:t>
      </w:r>
      <w:commentRangeEnd w:id="16"/>
      <w:r w:rsidR="00E711A0">
        <w:t xml:space="preserve"> for </w:t>
      </w:r>
      <w:r w:rsidR="00FD1719">
        <w:t>single-model predictions</w:t>
      </w:r>
      <w:r w:rsidR="00E711A0">
        <w:rPr>
          <w:rStyle w:val="CommentReference"/>
        </w:rPr>
        <w:commentReference w:id="16"/>
      </w:r>
      <w:r w:rsidR="00E711A0" w:rsidRPr="00E711A0">
        <w:t>).</w:t>
      </w:r>
      <w:r w:rsidRPr="00C02792">
        <w:t xml:space="preserve"> The CGCM3-t47 model predicted suitable conditions for a maximum of 35 taxa, the ECHO-G model predicted suitable conditions for a maximum of 33 taxa, and MIROC3.2 predicted suitable conditions for a maximum of 34 taxa. Across all models, areas that were predicted to support the highest number of NIS were the</w:t>
      </w:r>
      <w:r w:rsidRPr="00C02792">
        <w:rPr>
          <w:highlight w:val="white"/>
        </w:rPr>
        <w:t xml:space="preserve"> coastlines of the Aleutian Islands and western Bristol Bay </w:t>
      </w:r>
      <w:r w:rsidRPr="00E711A0">
        <w:t>(Figure 2</w:t>
      </w:r>
      <w:r w:rsidRPr="00E711A0">
        <w:rPr>
          <w:rFonts w:eastAsia="Gungsuh"/>
        </w:rPr>
        <w:t>).</w:t>
      </w:r>
      <w:r w:rsidRPr="00C02792">
        <w:rPr>
          <w:rFonts w:eastAsia="Gungsuh"/>
        </w:rPr>
        <w:t xml:space="preserve"> The minimum number of taxa with suitable conditions predicted by all models was zero. Areas that were inhospitable for all taxa included northern Norton Sound (≥63.7°N) and the northern Gulf of Anadyr (≥65.0°N). The ECHO-G and CGCM3-t47 also predicted a continuous area without any suitable conditions along the coastline of the Yukon-Kuskokwim Delta from Norton Sound south to Kuskokwim Bay</w:t>
      </w:r>
      <w:r w:rsidRPr="00C02792">
        <w:t xml:space="preserve">. </w:t>
      </w:r>
    </w:p>
    <w:p w14:paraId="0EE72836" w14:textId="439925C1" w:rsidR="00190E44" w:rsidRDefault="00CD11F5">
      <w:pPr>
        <w:ind w:firstLine="720"/>
      </w:pPr>
      <w:r w:rsidRPr="00C02792">
        <w:lastRenderedPageBreak/>
        <w:t xml:space="preserve">Under mid-century (2030-2039) conditions, the CGCM3-t47 and the MIROC3.2 models predicted that the Bering Sea would become more suitable for NIS survival, both in terms of NIS richness and in terms of spatial area. </w:t>
      </w:r>
      <w:r w:rsidR="00190E44">
        <w:t>F</w:t>
      </w:r>
      <w:r w:rsidR="00190E44" w:rsidRPr="00C02792">
        <w:t>or the MIROC3.2 model</w:t>
      </w:r>
      <w:r w:rsidR="00190E44">
        <w:t>,</w:t>
      </w:r>
      <w:r w:rsidR="00190E44" w:rsidRPr="00C02792">
        <w:t xml:space="preserve"> </w:t>
      </w:r>
      <w:r w:rsidR="00190E44">
        <w:t>t</w:t>
      </w:r>
      <w:r w:rsidRPr="00C02792">
        <w:t>he median number of taxa per pixel increased from 10 taxa per pixel to 11</w:t>
      </w:r>
      <w:r w:rsidR="00190E44">
        <w:t xml:space="preserve">, </w:t>
      </w:r>
      <w:r w:rsidRPr="00C02792">
        <w:t xml:space="preserve">and </w:t>
      </w:r>
      <w:r w:rsidR="00190E44">
        <w:t xml:space="preserve">from 10 </w:t>
      </w:r>
      <w:r w:rsidR="00190E44" w:rsidRPr="00C02792">
        <w:t xml:space="preserve">taxa/pixel </w:t>
      </w:r>
      <w:r w:rsidR="00190E44">
        <w:t xml:space="preserve">to </w:t>
      </w:r>
      <w:r w:rsidRPr="00C02792">
        <w:t xml:space="preserve">12 for the CGCM3-t47 model. </w:t>
      </w:r>
      <w:r w:rsidR="00190E44">
        <w:t>T</w:t>
      </w:r>
      <w:r w:rsidRPr="00C02792">
        <w:t>he maximum number of taxa with suitable conditions increased by one for both the MIROC3.2 and the CGCM3-t47 models to a maximum of 35 and 36 NIS, respectively. The ECHO-G model did not predict any change in these values compared to recent predictions.</w:t>
      </w:r>
    </w:p>
    <w:p w14:paraId="0000002F" w14:textId="6A7E8812" w:rsidR="00A32E6C" w:rsidRPr="00C02792" w:rsidRDefault="00CD11F5">
      <w:pPr>
        <w:ind w:firstLine="720"/>
      </w:pPr>
      <w:r w:rsidRPr="00C02792">
        <w:t xml:space="preserve">Averaged across the three models, 5,148 out of 10,224 pixels in our Bering Sea study area are predicted to become suitable for the year-round survival of additional NIS by 2039, whereas less than 6% of our study area (570.3 pixels) is predicted to be suitable for fewer NIS compared to recent conditions. Given that each pixel has an area of 36 NM, these values represent an additional area of ~635,600 sq. km. (185,328 NM) shifting from unsuitable to suitable conditions by 2039, while only ~70,400 sq. km. (20,523 NM) would shift to becoming less suitable over the same time period. Regions between 57°N and 59°N are expected to experience the greatest increases in NIS </w:t>
      </w:r>
      <w:r w:rsidRPr="00190E44">
        <w:t>suitability (</w:t>
      </w:r>
      <w:r w:rsidR="00190E44" w:rsidRPr="00190E44">
        <w:t>Figure 2</w:t>
      </w:r>
      <w:r w:rsidRPr="00190E44">
        <w:t>).</w:t>
      </w:r>
    </w:p>
    <w:p w14:paraId="00000030" w14:textId="77777777" w:rsidR="00A32E6C" w:rsidRPr="00C02792" w:rsidRDefault="00CD11F5">
      <w:pPr>
        <w:pStyle w:val="Heading2"/>
      </w:pPr>
      <w:r w:rsidRPr="00C02792">
        <w:t>Weekly Survival</w:t>
      </w:r>
    </w:p>
    <w:p w14:paraId="00000031" w14:textId="1D85BC94" w:rsidR="00A32E6C" w:rsidRPr="00C02792" w:rsidRDefault="00CD11F5">
      <w:pPr>
        <w:ind w:firstLine="720"/>
      </w:pPr>
      <w:r w:rsidRPr="00C02792">
        <w:t xml:space="preserve">We found a seasonal pattern of survival suitability that was consistent across latitudes and study periods. In the first third of the year (weeks 1 to 17), survival conditions were present only for NIS whose survival thresholds allowed year-round </w:t>
      </w:r>
      <w:r w:rsidRPr="004B009F">
        <w:t xml:space="preserve">survival </w:t>
      </w:r>
      <w:commentRangeStart w:id="17"/>
      <w:r w:rsidRPr="004B009F">
        <w:t>(Figure 3)</w:t>
      </w:r>
      <w:commentRangeEnd w:id="17"/>
      <w:r w:rsidR="004B009F">
        <w:rPr>
          <w:rStyle w:val="CommentReference"/>
        </w:rPr>
        <w:commentReference w:id="17"/>
      </w:r>
      <w:r w:rsidRPr="004B009F">
        <w:t>. In the second third of the year (weeks 17 to 34), conditions rapidly became suitable for all or nearly all NIS. The number of NIS that could survive gradually declined in the last third of the year (Figure 3).</w:t>
      </w:r>
      <w:r w:rsidRPr="00C02792">
        <w:t xml:space="preserve"> </w:t>
      </w:r>
    </w:p>
    <w:p w14:paraId="00000032" w14:textId="77777777" w:rsidR="00A32E6C" w:rsidRPr="00C02792" w:rsidRDefault="00CD11F5">
      <w:pPr>
        <w:ind w:firstLine="720"/>
      </w:pPr>
      <w:r w:rsidRPr="00C02792">
        <w:t xml:space="preserve">This pattern was similar under both recent and mid-century study periods, though mid-century conditions predict a lengthening of the highly suitable, species-rich summer season. The </w:t>
      </w:r>
      <w:r w:rsidRPr="00C02792">
        <w:lastRenderedPageBreak/>
        <w:t>number of consecutive weeks that can support additional taxa increased from a minimum of 11 to 14 weeks. This period of increasing suitability began at the end of April (week 17) and continued until either the beginning of July (</w:t>
      </w:r>
      <w:r w:rsidRPr="004B009F">
        <w:t>week 27; recent study period) or early August (week 30; mid-century). Mid-century models also predicted that conditions in mid- to late winter would be suitable for a larger number of taxa than recent conditions (Figure 3).</w:t>
      </w:r>
    </w:p>
    <w:p w14:paraId="00000033" w14:textId="77777777" w:rsidR="00A32E6C" w:rsidRPr="00C02792" w:rsidRDefault="00CD11F5">
      <w:pPr>
        <w:ind w:firstLine="720"/>
      </w:pPr>
      <w:r w:rsidRPr="00C02792">
        <w:t xml:space="preserve">The latitudinal gradient we observed in year-round survival was also evident when considering survival on a weekly basis. In general, southern latitudes had conditions to support a greater number of taxa and, for </w:t>
      </w:r>
      <w:r w:rsidRPr="004B009F">
        <w:t>taxa without year-round survival, conditions were suitable for a greater number of weeks than northern latitudes (Figure 3). Pixels between 52°N and 53°N supported the most taxa year-round, equivalent to the minimum number</w:t>
      </w:r>
      <w:r w:rsidRPr="00C02792">
        <w:t xml:space="preserve"> of taxa with year-round survival in the previous section. Pixels between 58°N and 59°N supported slightly fewer taxa year-round but were suitable for all 42 taxa for the longest length of time. This high summertime suitability at these latitudes was consistently predicted for all models and study periods. For the recent study period, the ECHO-G model predicted that conditions would be suitable for all taxa at these latitudes from mid-July to early September (weeks 29 to 36). The CGCM3-t47 and MIROC3.2 models predicted constant survival until week 36 beginning as early as late June (week 26) and early July (week 27), respectively. Under mid-century conditions, the length of time where conditions were suitable for all taxa increased. The MIROC3.2 model predicted that conditions would become suitable one week earlier and persist until the last week of September (week 39), for a total of 14 weeks. In the case of the ECHO-G model, this period of time began two weeks earlier (week 27) but ended at the same time (week 36), and consequently increased in length from eight to 10 weeks. Lastly, the CGCM3-t47 model predicted that suitable </w:t>
      </w:r>
      <w:r w:rsidRPr="00C02792">
        <w:lastRenderedPageBreak/>
        <w:t xml:space="preserve">conditions would begin at the same time (week 26) but end later in the season (week 39), representing an increase from 11 to 14 weeks. </w:t>
      </w:r>
    </w:p>
    <w:p w14:paraId="00000034" w14:textId="77777777" w:rsidR="00A32E6C" w:rsidRPr="00C02792" w:rsidRDefault="00CD11F5">
      <w:pPr>
        <w:pStyle w:val="Heading2"/>
        <w:rPr>
          <w:highlight w:val="white"/>
        </w:rPr>
      </w:pPr>
      <w:r w:rsidRPr="00C02792">
        <w:rPr>
          <w:highlight w:val="white"/>
        </w:rPr>
        <w:t>Reproduction and establishment</w:t>
      </w:r>
    </w:p>
    <w:p w14:paraId="00000035" w14:textId="615C28C3" w:rsidR="00A32E6C" w:rsidRPr="00C02792" w:rsidRDefault="00CD11F5">
      <w:pPr>
        <w:ind w:firstLine="720"/>
      </w:pPr>
      <w:r w:rsidRPr="00C02792">
        <w:t xml:space="preserve">Through our literature search, we identified reproductive temperature and salinity thresholds for 29 NIS. Areas that were highly suitable for NIS reproduction were in the southern Bering Sea, as well as further north along coastlines of the southern Seward Peninsula and in Norton Sound (64°N; </w:t>
      </w:r>
      <w:commentRangeStart w:id="18"/>
      <w:r w:rsidR="004B009F">
        <w:t>see Supplementary material</w:t>
      </w:r>
      <w:commentRangeEnd w:id="18"/>
      <w:r w:rsidR="004B009F">
        <w:rPr>
          <w:rStyle w:val="CommentReference"/>
        </w:rPr>
        <w:commentReference w:id="18"/>
      </w:r>
      <w:r w:rsidRPr="00C02792">
        <w:t xml:space="preserve">). </w:t>
      </w:r>
    </w:p>
    <w:p w14:paraId="00000036" w14:textId="77777777" w:rsidR="00A32E6C" w:rsidRPr="00C02792" w:rsidRDefault="00CD11F5">
      <w:pPr>
        <w:ind w:firstLine="720"/>
      </w:pPr>
      <w:r w:rsidRPr="00C02792">
        <w:t xml:space="preserve">Models varied with respect to the median and </w:t>
      </w:r>
      <w:commentRangeStart w:id="19"/>
      <w:r w:rsidRPr="00C02792">
        <w:t xml:space="preserve">maximum number of taxa </w:t>
      </w:r>
      <w:commentRangeEnd w:id="19"/>
      <w:r w:rsidRPr="00C02792">
        <w:commentReference w:id="19"/>
      </w:r>
      <w:r w:rsidRPr="00C02792">
        <w:t xml:space="preserve">per pixel that were predicted to have at least one week of suitable reproductive conditions. For the recent study period, when averaged across the 10 years, the CGCM3-t47 model predicted a median of 5.2 taxa per pixel and a maximum of 13.1. The ECHO-G model predicted a median of 3.8 taxa per pixel and a maximum of 13.7. Finally, MIROC3.2 predicted a median of 2.8 taxa per pixel and a maximum of 13.3. For the mid-century study period, the CGCM3-t47 and MIROC3.2 models predicted an increase in both the median and maximum number of taxa with suitable reproductive conditions. The CGCM3-t47 model predicted that the median would increase to 6.7 taxa per pixel and the maximum would increase to 13.8, while the MIROC3.2 model predicted the median would increase to 3.7 taxa per pixel and the maximum to 16.2. The ECHO-G model also predicted the median would increase to 3.8 taxa per pixel. However, the maximum number of taxa decreased to 12.5. </w:t>
      </w:r>
    </w:p>
    <w:p w14:paraId="00000037" w14:textId="77777777" w:rsidR="00A32E6C" w:rsidRPr="00C02792" w:rsidRDefault="00CD11F5">
      <w:pPr>
        <w:ind w:firstLine="720"/>
      </w:pPr>
      <w:r w:rsidRPr="00C02792">
        <w:t>Suitable conditions were completely absent for five NIS under the recent study period. Two of these NIS, the American shad</w:t>
      </w:r>
      <w:r w:rsidRPr="00C02792">
        <w:rPr>
          <w:i/>
        </w:rPr>
        <w:t xml:space="preserve"> </w:t>
      </w:r>
      <w:r w:rsidRPr="00C02792">
        <w:t>and</w:t>
      </w:r>
      <w:r w:rsidRPr="00C02792">
        <w:rPr>
          <w:i/>
        </w:rPr>
        <w:t xml:space="preserve"> </w:t>
      </w:r>
      <w:r w:rsidRPr="00C02792">
        <w:t xml:space="preserve">the </w:t>
      </w:r>
      <w:commentRangeStart w:id="20"/>
      <w:commentRangeStart w:id="21"/>
      <w:commentRangeStart w:id="22"/>
      <w:commentRangeStart w:id="23"/>
      <w:r w:rsidRPr="00C02792">
        <w:t>Atlantic salmon</w:t>
      </w:r>
      <w:commentRangeEnd w:id="20"/>
      <w:r w:rsidRPr="00C02792">
        <w:commentReference w:id="20"/>
      </w:r>
      <w:commentRangeEnd w:id="21"/>
      <w:r w:rsidRPr="00C02792">
        <w:commentReference w:id="21"/>
      </w:r>
      <w:commentRangeEnd w:id="22"/>
      <w:r w:rsidRPr="00C02792">
        <w:commentReference w:id="22"/>
      </w:r>
      <w:commentRangeEnd w:id="23"/>
      <w:r w:rsidRPr="00C02792">
        <w:commentReference w:id="23"/>
      </w:r>
      <w:r w:rsidRPr="00C02792">
        <w:t>, required fresh or brackish water for reproduction (i.e. salinities &lt;30 ppt). The remaining three NIS, the Pacific oyster (</w:t>
      </w:r>
      <w:proofErr w:type="spellStart"/>
      <w:r w:rsidRPr="00C02792">
        <w:rPr>
          <w:i/>
        </w:rPr>
        <w:t>Crassostrea</w:t>
      </w:r>
      <w:proofErr w:type="spellEnd"/>
      <w:r w:rsidRPr="00C02792">
        <w:rPr>
          <w:i/>
        </w:rPr>
        <w:t xml:space="preserve"> </w:t>
      </w:r>
      <w:proofErr w:type="spellStart"/>
      <w:r w:rsidRPr="00C02792">
        <w:rPr>
          <w:i/>
        </w:rPr>
        <w:t>gigas</w:t>
      </w:r>
      <w:proofErr w:type="spellEnd"/>
      <w:r w:rsidRPr="00C02792">
        <w:t xml:space="preserve"> Thunberg, 1793), </w:t>
      </w:r>
      <w:proofErr w:type="spellStart"/>
      <w:r w:rsidRPr="00C02792">
        <w:rPr>
          <w:i/>
        </w:rPr>
        <w:t>Hediste</w:t>
      </w:r>
      <w:proofErr w:type="spellEnd"/>
      <w:r w:rsidRPr="00C02792">
        <w:rPr>
          <w:i/>
        </w:rPr>
        <w:t xml:space="preserve"> </w:t>
      </w:r>
      <w:proofErr w:type="spellStart"/>
      <w:r w:rsidRPr="00C02792">
        <w:rPr>
          <w:i/>
        </w:rPr>
        <w:t>diadroma</w:t>
      </w:r>
      <w:proofErr w:type="spellEnd"/>
      <w:r w:rsidRPr="00C02792">
        <w:t xml:space="preserve"> (Sato and Nakashima 2003), and the </w:t>
      </w:r>
      <w:r w:rsidRPr="00C02792">
        <w:lastRenderedPageBreak/>
        <w:t>Japanese littleneck (</w:t>
      </w:r>
      <w:proofErr w:type="spellStart"/>
      <w:r w:rsidRPr="00C02792">
        <w:rPr>
          <w:i/>
        </w:rPr>
        <w:t>Venerupis</w:t>
      </w:r>
      <w:proofErr w:type="spellEnd"/>
      <w:r w:rsidRPr="00C02792">
        <w:rPr>
          <w:i/>
        </w:rPr>
        <w:t xml:space="preserve"> </w:t>
      </w:r>
      <w:proofErr w:type="spellStart"/>
      <w:r w:rsidRPr="00C02792">
        <w:rPr>
          <w:i/>
        </w:rPr>
        <w:t>philippinarum</w:t>
      </w:r>
      <w:proofErr w:type="spellEnd"/>
      <w:r w:rsidRPr="00C02792">
        <w:rPr>
          <w:rFonts w:eastAsia="Gungsuh"/>
        </w:rPr>
        <w:t xml:space="preserve"> A. Adams and Reeve, 1850), required minimum temperatures of ≥16°C for reproduction or development, which was outside the range of temperatures predicted for any model-year combination. In contrast, taxa with minimum reproductive temperatures of 4°C and salinity requirements &gt;30ppt were predicted to have nearly year-round suitable conditions every year. For the mid-century study period, all models predicted that the American shad, the Atlantic </w:t>
      </w:r>
      <w:r w:rsidRPr="00C02792">
        <w:t xml:space="preserve">salmon, and </w:t>
      </w:r>
      <w:r w:rsidRPr="00C02792">
        <w:rPr>
          <w:i/>
        </w:rPr>
        <w:t xml:space="preserve">H. </w:t>
      </w:r>
      <w:proofErr w:type="spellStart"/>
      <w:r w:rsidRPr="00C02792">
        <w:rPr>
          <w:i/>
        </w:rPr>
        <w:t>diadroma</w:t>
      </w:r>
      <w:proofErr w:type="spellEnd"/>
      <w:r w:rsidRPr="00C02792">
        <w:rPr>
          <w:i/>
        </w:rPr>
        <w:t xml:space="preserve"> </w:t>
      </w:r>
      <w:r w:rsidRPr="00C02792">
        <w:t>would remain without suitable reproductive conditions. The CGCM3-t47 and MIROC3.2 models predicted that the Pacific oyster</w:t>
      </w:r>
      <w:r w:rsidRPr="00C02792">
        <w:rPr>
          <w:i/>
        </w:rPr>
        <w:t xml:space="preserve"> </w:t>
      </w:r>
      <w:r w:rsidRPr="00C02792">
        <w:t>would have very limited reproductive conditions, averaging less than one week per year over the 10-year study period. The MIROC3.2 also predicted very limited suitability for the Japanese littleneck, with reproduction predicted for only one week and for only one year out of ten.</w:t>
      </w:r>
    </w:p>
    <w:p w14:paraId="00000038" w14:textId="77777777" w:rsidR="00A32E6C" w:rsidRPr="00C02792" w:rsidRDefault="00CD11F5">
      <w:pPr>
        <w:pStyle w:val="Heading2"/>
        <w:rPr>
          <w:highlight w:val="white"/>
        </w:rPr>
      </w:pPr>
      <w:r w:rsidRPr="00C02792">
        <w:rPr>
          <w:highlight w:val="white"/>
        </w:rPr>
        <w:t>Vessel traffic</w:t>
      </w:r>
    </w:p>
    <w:p w14:paraId="00000039" w14:textId="30659BAA" w:rsidR="00A32E6C" w:rsidRPr="00C02792" w:rsidRDefault="00CD11F5">
      <w:pPr>
        <w:ind w:firstLine="720"/>
        <w:rPr>
          <w:highlight w:val="white"/>
        </w:rPr>
      </w:pPr>
      <w:r w:rsidRPr="00C02792">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sidRPr="00C02792">
        <w:rPr>
          <w:i/>
          <w:highlight w:val="white"/>
        </w:rPr>
        <w:t xml:space="preserve">N </w:t>
      </w:r>
      <w:r w:rsidRPr="00C02792">
        <w:rPr>
          <w:highlight w:val="white"/>
        </w:rPr>
        <w:t>= 2,755), Container (</w:t>
      </w:r>
      <w:r w:rsidRPr="00C02792">
        <w:rPr>
          <w:i/>
          <w:highlight w:val="white"/>
        </w:rPr>
        <w:t xml:space="preserve">N </w:t>
      </w:r>
      <w:r w:rsidRPr="00C02792">
        <w:rPr>
          <w:highlight w:val="white"/>
        </w:rPr>
        <w:t>= 295), General Cargo (</w:t>
      </w:r>
      <w:r w:rsidRPr="00C02792">
        <w:rPr>
          <w:i/>
          <w:highlight w:val="white"/>
        </w:rPr>
        <w:t xml:space="preserve">N </w:t>
      </w:r>
      <w:r w:rsidRPr="00C02792">
        <w:rPr>
          <w:highlight w:val="white"/>
        </w:rPr>
        <w:t>= 114), Other (</w:t>
      </w:r>
      <w:r w:rsidRPr="00C02792">
        <w:rPr>
          <w:i/>
          <w:highlight w:val="white"/>
        </w:rPr>
        <w:t xml:space="preserve">N </w:t>
      </w:r>
      <w:r w:rsidRPr="00C02792">
        <w:rPr>
          <w:highlight w:val="white"/>
        </w:rPr>
        <w:t>= 396), Passenger (</w:t>
      </w:r>
      <w:r w:rsidRPr="00C02792">
        <w:rPr>
          <w:i/>
          <w:highlight w:val="white"/>
        </w:rPr>
        <w:t xml:space="preserve">N </w:t>
      </w:r>
      <w:r w:rsidRPr="00C02792">
        <w:rPr>
          <w:highlight w:val="white"/>
        </w:rPr>
        <w:t>= 774), Refrigerated Cargo (</w:t>
      </w:r>
      <w:r w:rsidRPr="00C02792">
        <w:rPr>
          <w:i/>
          <w:highlight w:val="white"/>
        </w:rPr>
        <w:t>N</w:t>
      </w:r>
      <w:r w:rsidRPr="00C02792">
        <w:rPr>
          <w:highlight w:val="white"/>
        </w:rPr>
        <w:t xml:space="preserve"> = 418), Roll-on/Roll-off Cargo (</w:t>
      </w:r>
      <w:r w:rsidRPr="00C02792">
        <w:rPr>
          <w:i/>
          <w:highlight w:val="white"/>
        </w:rPr>
        <w:t>N</w:t>
      </w:r>
      <w:r w:rsidRPr="00C02792">
        <w:rPr>
          <w:highlight w:val="white"/>
        </w:rPr>
        <w:t xml:space="preserve"> = 10), Tanker (</w:t>
      </w:r>
      <w:r w:rsidRPr="00C02792">
        <w:rPr>
          <w:i/>
          <w:highlight w:val="white"/>
        </w:rPr>
        <w:t xml:space="preserve">N </w:t>
      </w:r>
      <w:r w:rsidRPr="00C02792">
        <w:rPr>
          <w:highlight w:val="white"/>
        </w:rPr>
        <w:t>= 9,935), and Fishing (</w:t>
      </w:r>
      <w:r w:rsidRPr="00C02792">
        <w:rPr>
          <w:i/>
          <w:highlight w:val="white"/>
        </w:rPr>
        <w:t xml:space="preserve">N </w:t>
      </w:r>
      <w:r w:rsidRPr="00C02792">
        <w:rPr>
          <w:highlight w:val="white"/>
        </w:rPr>
        <w:t xml:space="preserve">= 1,140), with Tankers accounting for more than 90% of the total ballast water volume discharged. Dutch Harbor received the greatest amount of traffic for both NBIC and VMS reported boats </w:t>
      </w:r>
      <w:commentRangeStart w:id="24"/>
      <w:r w:rsidRPr="00C02792">
        <w:rPr>
          <w:highlight w:val="white"/>
        </w:rPr>
        <w:t>(</w:t>
      </w:r>
      <w:r w:rsidRPr="00C02792">
        <w:rPr>
          <w:highlight w:val="yellow"/>
        </w:rPr>
        <w:t>Figure 5</w:t>
      </w:r>
      <w:r w:rsidRPr="00C02792">
        <w:rPr>
          <w:highlight w:val="white"/>
        </w:rPr>
        <w:t>)</w:t>
      </w:r>
      <w:commentRangeEnd w:id="24"/>
      <w:r w:rsidR="004B009F">
        <w:rPr>
          <w:rStyle w:val="CommentReference"/>
        </w:rPr>
        <w:commentReference w:id="24"/>
      </w:r>
      <w:r w:rsidRPr="00C02792">
        <w:rPr>
          <w:highlight w:val="white"/>
        </w:rPr>
        <w:t xml:space="preserve">. Nome received the second highest amount of traffic for NBIC reported vessels, and </w:t>
      </w:r>
      <w:proofErr w:type="spellStart"/>
      <w:r w:rsidRPr="00C02792">
        <w:rPr>
          <w:highlight w:val="white"/>
        </w:rPr>
        <w:t>Akutan</w:t>
      </w:r>
      <w:proofErr w:type="spellEnd"/>
      <w:r w:rsidRPr="00C02792">
        <w:rPr>
          <w:highlight w:val="white"/>
        </w:rPr>
        <w:t xml:space="preserve"> received the second highest amount of traffic for VMS reported vessels. With respect to ballast water discharge, the majority of reported discharge occurred in Dutch Harbor, with Nome having the second largest discharge </w:t>
      </w:r>
      <w:r w:rsidRPr="004B009F">
        <w:t xml:space="preserve">volume </w:t>
      </w:r>
      <w:commentRangeStart w:id="25"/>
      <w:r w:rsidRPr="004B009F">
        <w:t>(</w:t>
      </w:r>
      <w:r w:rsidR="004B009F" w:rsidRPr="004B009F">
        <w:t xml:space="preserve">see </w:t>
      </w:r>
      <w:r w:rsidRPr="004B009F">
        <w:t xml:space="preserve">Supplementary </w:t>
      </w:r>
      <w:r w:rsidR="004B009F" w:rsidRPr="004B009F">
        <w:t>material for associated figure</w:t>
      </w:r>
      <w:r w:rsidRPr="004B009F">
        <w:t xml:space="preserve">). </w:t>
      </w:r>
      <w:commentRangeEnd w:id="25"/>
      <w:r w:rsidR="004B009F">
        <w:rPr>
          <w:rStyle w:val="CommentReference"/>
        </w:rPr>
        <w:commentReference w:id="25"/>
      </w:r>
    </w:p>
    <w:p w14:paraId="0000003A" w14:textId="58166047" w:rsidR="00A32E6C" w:rsidRPr="00C02792" w:rsidRDefault="00CD11F5">
      <w:pPr>
        <w:ind w:firstLine="720"/>
        <w:rPr>
          <w:highlight w:val="white"/>
        </w:rPr>
      </w:pPr>
      <w:r w:rsidRPr="00C02792">
        <w:rPr>
          <w:highlight w:val="white"/>
        </w:rPr>
        <w:lastRenderedPageBreak/>
        <w:t xml:space="preserve">Arrivals originating from outside of Alaska accounted for 83.3% of NBIC records </w:t>
      </w:r>
      <w:commentRangeStart w:id="26"/>
      <w:r w:rsidRPr="00C02792">
        <w:rPr>
          <w:highlight w:val="white"/>
        </w:rPr>
        <w:t>(</w:t>
      </w:r>
      <w:r w:rsidRPr="00C02792">
        <w:rPr>
          <w:highlight w:val="yellow"/>
        </w:rPr>
        <w:t>Figure 5a</w:t>
      </w:r>
      <w:r w:rsidRPr="00C02792">
        <w:rPr>
          <w:highlight w:val="white"/>
        </w:rPr>
        <w:t xml:space="preserve">). </w:t>
      </w:r>
      <w:commentRangeEnd w:id="26"/>
      <w:r w:rsidR="004B009F">
        <w:rPr>
          <w:rStyle w:val="CommentReference"/>
        </w:rPr>
        <w:commentReference w:id="26"/>
      </w:r>
      <w:r w:rsidRPr="00C02792">
        <w:rPr>
          <w:highlight w:val="white"/>
        </w:rPr>
        <w:t>California (</w:t>
      </w:r>
      <w:r w:rsidRPr="00C02792">
        <w:rPr>
          <w:i/>
          <w:highlight w:val="white"/>
        </w:rPr>
        <w:t xml:space="preserve">N </w:t>
      </w:r>
      <w:r w:rsidRPr="00C02792">
        <w:rPr>
          <w:highlight w:val="white"/>
        </w:rPr>
        <w:t>= 175), Washington (</w:t>
      </w:r>
      <w:r w:rsidRPr="00C02792">
        <w:rPr>
          <w:i/>
          <w:highlight w:val="white"/>
        </w:rPr>
        <w:t xml:space="preserve">N </w:t>
      </w:r>
      <w:r w:rsidRPr="00C02792">
        <w:rPr>
          <w:highlight w:val="white"/>
        </w:rPr>
        <w:t>= 142), and South Korea (</w:t>
      </w:r>
      <w:r w:rsidRPr="00C02792">
        <w:rPr>
          <w:i/>
          <w:highlight w:val="white"/>
        </w:rPr>
        <w:t xml:space="preserve">N </w:t>
      </w:r>
      <w:r w:rsidRPr="00C02792">
        <w:rPr>
          <w:highlight w:val="white"/>
        </w:rPr>
        <w:t>= 127) accounted for greater portions of vessel traffic into the Bering Sea than the more proximate Gulf of Alaska ports (</w:t>
      </w:r>
      <w:r w:rsidRPr="00C02792">
        <w:rPr>
          <w:i/>
          <w:highlight w:val="white"/>
        </w:rPr>
        <w:t xml:space="preserve">N </w:t>
      </w:r>
      <w:r w:rsidRPr="00C02792">
        <w:rPr>
          <w:highlight w:val="white"/>
        </w:rPr>
        <w:t>= 120). However, from VMS data, which predominantly includes smaller fishing vessels that do not report to the NBIC, an overwhelming majority of trips originated from Gulf of Alaska ports (</w:t>
      </w:r>
      <w:r w:rsidRPr="00C02792">
        <w:rPr>
          <w:i/>
          <w:highlight w:val="white"/>
        </w:rPr>
        <w:t xml:space="preserve">N </w:t>
      </w:r>
      <w:r w:rsidRPr="00C02792">
        <w:rPr>
          <w:highlight w:val="white"/>
        </w:rPr>
        <w:t xml:space="preserve">= 657; </w:t>
      </w:r>
      <w:commentRangeStart w:id="27"/>
      <w:r w:rsidRPr="00C02792">
        <w:rPr>
          <w:highlight w:val="yellow"/>
        </w:rPr>
        <w:t>Figure 5b</w:t>
      </w:r>
      <w:r w:rsidRPr="00C02792">
        <w:rPr>
          <w:highlight w:val="white"/>
        </w:rPr>
        <w:t>)</w:t>
      </w:r>
      <w:commentRangeEnd w:id="27"/>
      <w:r w:rsidR="004B009F">
        <w:rPr>
          <w:rStyle w:val="CommentReference"/>
        </w:rPr>
        <w:commentReference w:id="27"/>
      </w:r>
      <w:r w:rsidRPr="00C02792">
        <w:rPr>
          <w:highlight w:val="white"/>
        </w:rPr>
        <w:t xml:space="preserve">. While ports in the eastern Pacific Ocean accounted for more trips, most ballast water released in the Bering Sea originated from Asian ports. South Korea and China each accounted for an order of magnitude more ballast water (18,728 and 17,453 </w:t>
      </w:r>
      <w:proofErr w:type="spellStart"/>
      <w:r w:rsidRPr="00C02792">
        <w:rPr>
          <w:highlight w:val="white"/>
        </w:rPr>
        <w:t>mt</w:t>
      </w:r>
      <w:proofErr w:type="spellEnd"/>
      <w:r w:rsidRPr="00C02792">
        <w:rPr>
          <w:highlight w:val="white"/>
        </w:rPr>
        <w:t xml:space="preserve">, respectively) than the next greatest sources, Japan (7,183 </w:t>
      </w:r>
      <w:proofErr w:type="spellStart"/>
      <w:r w:rsidRPr="00C02792">
        <w:rPr>
          <w:highlight w:val="white"/>
        </w:rPr>
        <w:t>mt</w:t>
      </w:r>
      <w:proofErr w:type="spellEnd"/>
      <w:r w:rsidRPr="00C02792">
        <w:rPr>
          <w:highlight w:val="white"/>
        </w:rPr>
        <w:t xml:space="preserve">), Canada (6,912 </w:t>
      </w:r>
      <w:proofErr w:type="spellStart"/>
      <w:r w:rsidRPr="00C02792">
        <w:rPr>
          <w:highlight w:val="white"/>
        </w:rPr>
        <w:t>mt</w:t>
      </w:r>
      <w:proofErr w:type="spellEnd"/>
      <w:r w:rsidRPr="00C02792">
        <w:rPr>
          <w:highlight w:val="white"/>
        </w:rPr>
        <w:t xml:space="preserve">), and Washington (3,852 </w:t>
      </w:r>
      <w:proofErr w:type="spellStart"/>
      <w:r w:rsidRPr="00C02792">
        <w:rPr>
          <w:highlight w:val="white"/>
        </w:rPr>
        <w:t>mt</w:t>
      </w:r>
      <w:proofErr w:type="spellEnd"/>
      <w:r w:rsidRPr="00C02792">
        <w:rPr>
          <w:highlight w:val="white"/>
        </w:rPr>
        <w:t xml:space="preserve">). Approximately 20% of the 15,837 ballast water exchange records (representing 10.6% of the discharged volume) identified the source of their ballast water using coordinates (typically from offshore waters) instead of port names. 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 Among these non-port source locations, 75.5% of the coordinates occurred in water depths greater than 200m (i.e., off the continental shelf), where the risk of NIS is likely less. </w:t>
      </w:r>
    </w:p>
    <w:p w14:paraId="0000003B" w14:textId="77777777" w:rsidR="00A32E6C" w:rsidRPr="00C02792" w:rsidRDefault="00CD11F5">
      <w:pPr>
        <w:pStyle w:val="Heading1"/>
      </w:pPr>
      <w:r w:rsidRPr="00C02792">
        <w:t>Discussion</w:t>
      </w:r>
    </w:p>
    <w:p w14:paraId="0000003C" w14:textId="77777777" w:rsidR="00A32E6C" w:rsidRPr="00C02792" w:rsidRDefault="00CD11F5">
      <w:pPr>
        <w:pStyle w:val="Heading2"/>
      </w:pPr>
      <w:r w:rsidRPr="00C02792">
        <w:t>Current model predictions</w:t>
      </w:r>
    </w:p>
    <w:p w14:paraId="0000003D" w14:textId="77777777" w:rsidR="00A32E6C" w:rsidRPr="00C02792" w:rsidRDefault="00CD11F5">
      <w:pPr>
        <w:ind w:firstLine="720"/>
      </w:pPr>
      <w:r w:rsidRPr="00C02792">
        <w:t xml:space="preserve">Although the Bering Sea has few reports of NIS to date, our results indicate that recent oceanographic conditions offer potentially suitable conditions for a large number of taxa, both for their survival and reproduction. Of the 42 taxa assessed, </w:t>
      </w:r>
      <w:commentRangeStart w:id="28"/>
      <w:r w:rsidRPr="00C02792">
        <w:t>34</w:t>
      </w:r>
      <w:commentRangeEnd w:id="28"/>
      <w:r w:rsidRPr="00C02792">
        <w:commentReference w:id="28"/>
      </w:r>
      <w:r w:rsidRPr="00C02792">
        <w:t xml:space="preserve"> had year-round suitable survival </w:t>
      </w:r>
      <w:r w:rsidRPr="00C02792">
        <w:lastRenderedPageBreak/>
        <w:t>conditions, and the remaining had suitable conditions for at least six weeks during summer (early July to mid-August). In addition, conditions in the Bering Sea were predicted to be suitable for the reproduction and growth of</w:t>
      </w:r>
      <w:commentRangeStart w:id="29"/>
      <w:r w:rsidRPr="00C02792">
        <w:t xml:space="preserve"> </w:t>
      </w:r>
      <w:commentRangeStart w:id="30"/>
      <w:r w:rsidRPr="00C02792">
        <w:rPr>
          <w:highlight w:val="yellow"/>
        </w:rPr>
        <w:t>24</w:t>
      </w:r>
      <w:commentRangeEnd w:id="30"/>
      <w:r w:rsidRPr="00C02792">
        <w:commentReference w:id="30"/>
      </w:r>
      <w:r w:rsidRPr="00C02792">
        <w:t xml:space="preserve"> of 29 taxa </w:t>
      </w:r>
      <w:r w:rsidRPr="00C02792">
        <w:rPr>
          <w:highlight w:val="yellow"/>
        </w:rPr>
        <w:t>(69%)</w:t>
      </w:r>
      <w:commentRangeEnd w:id="29"/>
      <w:r w:rsidRPr="00C02792">
        <w:commentReference w:id="29"/>
      </w:r>
      <w:r w:rsidRPr="00C02792">
        <w:t xml:space="preserve">. The southern Bering Sea, which includes the Aleutian Islands chain, the Pribilof Islands, and the northwestern Alaska Peninsula, was highly suitable for both survival and establishment of NIS. Since the taxa we assessed have all been observed in marine ecoregions close to the Bering Sea, it is conceivable that these species may frequently be transported to the Bering Sea, and given enough opportunity, may survive and establish populations under current Bering Sea conditions. </w:t>
      </w:r>
    </w:p>
    <w:p w14:paraId="0000003E" w14:textId="375CE518" w:rsidR="00A32E6C" w:rsidRPr="00C02792" w:rsidRDefault="00CD11F5" w:rsidP="000A1D7F">
      <w:pPr>
        <w:ind w:firstLine="720"/>
      </w:pPr>
      <w:r w:rsidRPr="00C02792">
        <w:t>We considered potential NIS richness by summing results across all NIS and found a latitudinal gradient in potential NIS richness that was high in the southern Bering Sea and decreased sharply above 58ºN.</w:t>
      </w:r>
      <w:r w:rsidRPr="00C02792">
        <w:rPr>
          <w:rFonts w:eastAsia="Gungsuh"/>
        </w:rPr>
        <w:t xml:space="preserve"> The 58ºN “threshold boundary” predicted by our models is coincident with the current limit of seasonal sea ice extent in the Bering Sea </w:t>
      </w:r>
      <w:r w:rsidR="000A1D7F">
        <w:rPr>
          <w:rFonts w:eastAsia="Gungsuh"/>
        </w:rPr>
        <w:fldChar w:fldCharType="begin" w:fldLock="1"/>
      </w:r>
      <w:r w:rsidR="00ED7432">
        <w:rPr>
          <w:rFonts w:eastAsia="Gungsuh"/>
        </w:rPr>
        <w:instrText>ADDIN CSL_CITATION {"citationItems":[{"id":"ITEM-1","itemData":{"DOI":"10.1016/j.dsr2.2012.02.020","ISSN":"09670645","abstract":"The southeastern, middle shelf of the Bering Sea has exhibited extreme variability in sea ice extent, temperature, and the distribution and abundance of species at multiple trophic levels over the past four decades. From 1972–2000, there was high interannual variability of areal extent of sea ice during spring (March–April). In 2000, this shifted to a 5-year (2001–2005) period of low ice extent during spring, which transitioned to a 4-year (2007–2010) period of extensive sea ice. High (low) areal extent of sea ice in spring was associated with cold (warm) water column temperatures for the following 6–7 months. The ocean currents also differed between warm and cold years. During cold years, the monthly-mean currents over the shelf were largely westward, while in warm years the direction of currents was more variable, with northward flow during December–February and relatively weak flow during the remainder of the year. The types and abundance of zooplankton differed sharply between warm and cold years. This was especially true during the prolonged warm period (2001–2005) and cold period (2007–2010), and was less evident during the years of high interannual variability. During the warm period, there was a lack of large copepods and euphausiids over the shelf; however, their populations rebounded during cold period. Small crustacean zooplankton taxa did not appear to vary between and warm and cold years. For both walleye pollock and Pacific cod, year-class strength (recruitment) was low during the prolonged warm period, but improved during the following cold period. Year-class strength did not appear to vary as a function of warm and cold years during the period of high year-to-year variability. Also, recruitment of arrowtooth flounder (a predator of pollock and cod) did not appear influenced by the warm or cold years. Finally, the distribution and relative abundance of fin whales appeared to differ in warm and cold years, with fewer whales on the southeastern, middle shelf during warm years.","author":[{"dropping-particle":"","family":"Stabeno","given":"Phyllis J.","non-dropping-particle":"","parse-names":false,"suffix":""},{"dropping-particle":"","family":"Kachel","given":"Nancy B.","non-dropping-particle":"","parse-names":false,"suffix":""},{"dropping-particle":"","family":"Moore","given":"Sue E.","non-dropping-particle":"","parse-names":false,"suffix":""},{"dropping-particle":"","family":"Napp","given":"Jeffrey M.","non-dropping-particle":"","parse-names":false,"suffix":""},{"dropping-particle":"","family":"Sigler","given":"Michael","non-dropping-particle":"","parse-names":false,"suffix":""},{"dropping-particle":"","family":"Yamaguchi","given":"Atsushi","non-dropping-particle":"","parse-names":false,"suffix":""},{"dropping-particle":"","family":"Zerbini","given":"Alexandre N.","non-dropping-particle":"","parse-names":false,"suffix":""}],"container-title":"Deep-Sea Research Part II: Topical Studies in Oceanography","id":"ITEM-1","issued":{"date-parts":[["2012"]]},"page":"31-45","title":"Comparison of warm and cold years on the southeastern Bering Sea shelf and some implications for the ecosystem","type":"article-journal","volume":"65"},"uris":["http://www.mendeley.com/documents/?uuid=7c7a9fe6-7ef4-3a63-ad93-aec08382a85c"]},{"id":"ITEM-2","itemData":{"DOI":"10.1126/science.1121365","author":[{"dropping-particle":"","family":"Grebmeier","given":"Jacqueline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Sea","type":"article-journal","volume":"311"},"uris":["http://www.mendeley.com/documents/?uuid=fffc722b-4df4-40ee-864c-74bb9d82cfd7"]}],"mendeley":{"formattedCitation":"(Grebmeier, Overland, et al., 2006; Phyllis J. Stabeno et al., 2012)","manualFormatting":"(Grebmeier, Overland, et al., 2006; Stabeno et al., 2012)","plainTextFormattedCitation":"(Grebmeier, Overland, et al., 2006; Phyllis J. Stabeno et al., 2012)","previouslyFormattedCitation":"(Grebmeier, Overland, et al., 2006; Phyllis J. Stabeno et al., 2012)"},"properties":{"noteIndex":0},"schema":"https://github.com/citation-style-language/schema/raw/master/csl-citation.json"}</w:instrText>
      </w:r>
      <w:r w:rsidR="000A1D7F">
        <w:rPr>
          <w:rFonts w:eastAsia="Gungsuh"/>
        </w:rPr>
        <w:fldChar w:fldCharType="separate"/>
      </w:r>
      <w:r w:rsidR="000A1D7F" w:rsidRPr="000A1D7F">
        <w:rPr>
          <w:rFonts w:eastAsia="Gungsuh"/>
          <w:noProof/>
        </w:rPr>
        <w:t>(Grebmeier, Overland, et al., 2006; Stabeno et al., 2012)</w:t>
      </w:r>
      <w:r w:rsidR="000A1D7F">
        <w:rPr>
          <w:rFonts w:eastAsia="Gungsuh"/>
        </w:rPr>
        <w:fldChar w:fldCharType="end"/>
      </w:r>
      <w:r w:rsidRPr="00C02792">
        <w:rPr>
          <w:rFonts w:eastAsia="Gungsuh"/>
        </w:rPr>
        <w:t>. Above this “boundary”, all taxa were predicted to have suitable survival conditions in summer</w:t>
      </w:r>
      <w:r w:rsidR="000A1D7F">
        <w:rPr>
          <w:rFonts w:eastAsia="Gungsuh"/>
        </w:rPr>
        <w:t xml:space="preserve"> but </w:t>
      </w:r>
      <w:r w:rsidRPr="00C02792">
        <w:rPr>
          <w:rFonts w:eastAsia="Gungsuh"/>
        </w:rPr>
        <w:t>year-round survival was limited to taxa that could tolerate sub-zero water temperatures. While tolerance to sub-zero temperatures was not uncommon, most taxa we considered had minimum temperature thresholds ≥0°C. At least for the time being, b</w:t>
      </w:r>
      <w:r w:rsidRPr="00C02792">
        <w:t xml:space="preserve">iological invasions in Arctic waters may be limited to taxa that are adapted to polar environments or that are tolerant of low temperatures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w:t>
      </w:r>
    </w:p>
    <w:p w14:paraId="0000003F" w14:textId="2BD22A94" w:rsidR="00A32E6C" w:rsidRPr="00C02792" w:rsidRDefault="00CD11F5">
      <w:pPr>
        <w:ind w:firstLine="720"/>
      </w:pPr>
      <w:r w:rsidRPr="00C02792">
        <w:t xml:space="preserve">Although most taxa we evaluated had at least one week of suitable reproductive conditions, the presence of suitable habitat was more restricted in both space and time. </w:t>
      </w:r>
      <w:r w:rsidR="000A1D7F">
        <w:t>Again</w:t>
      </w:r>
      <w:r w:rsidRPr="00C02792">
        <w:t xml:space="preserve">, the southern Bering Sea was highly suitable for NIS establishment. </w:t>
      </w:r>
      <w:r w:rsidR="000A1D7F">
        <w:t>S</w:t>
      </w:r>
      <w:r w:rsidRPr="00C02792">
        <w:t xml:space="preserve">uitable conditions </w:t>
      </w:r>
      <w:r w:rsidR="000A1D7F" w:rsidRPr="00C02792">
        <w:t xml:space="preserve">for several taxa </w:t>
      </w:r>
      <w:r w:rsidRPr="00C02792">
        <w:t xml:space="preserve">were </w:t>
      </w:r>
      <w:r w:rsidR="000A1D7F">
        <w:t xml:space="preserve">also </w:t>
      </w:r>
      <w:r w:rsidRPr="00C02792">
        <w:t xml:space="preserve">predicted in Norton Sound (~64°N) </w:t>
      </w:r>
      <w:commentRangeStart w:id="31"/>
      <w:r w:rsidRPr="00C02792">
        <w:t>(</w:t>
      </w:r>
      <w:r w:rsidRPr="00C02792">
        <w:rPr>
          <w:highlight w:val="yellow"/>
        </w:rPr>
        <w:t>Supplementary Figure 1</w:t>
      </w:r>
      <w:r w:rsidRPr="00C02792">
        <w:rPr>
          <w:rFonts w:eastAsia="Gungsuh"/>
        </w:rPr>
        <w:t>)</w:t>
      </w:r>
      <w:commentRangeEnd w:id="31"/>
      <w:r w:rsidR="000A1D7F">
        <w:rPr>
          <w:rStyle w:val="CommentReference"/>
        </w:rPr>
        <w:commentReference w:id="31"/>
      </w:r>
      <w:r w:rsidRPr="00C02792">
        <w:rPr>
          <w:rFonts w:eastAsia="Gungsuh"/>
        </w:rPr>
        <w:t xml:space="preserve">. Although Norton Sound freezes annually, its shallow waters create a high-latitude hotspot in the summer </w:t>
      </w:r>
      <w:r w:rsidR="000A1D7F">
        <w:rPr>
          <w:rFonts w:eastAsia="Gungsuh"/>
        </w:rPr>
        <w:lastRenderedPageBreak/>
        <w:fldChar w:fldCharType="begin" w:fldLock="1"/>
      </w:r>
      <w:r w:rsidR="000A1D7F">
        <w:rPr>
          <w:rFonts w:eastAsia="Gungsuh"/>
        </w:rPr>
        <w:instrText>ADDIN CSL_CITATION {"citationItems":[{"id":"ITEM-1","itemData":{"DOI":"10.1016/j.dsr2.2015.11.001","ISSN":"09670645","abstract":"Three global climate simulations from the Intergovernmental Panel on Climate Change Fourth Assessment (AR4) were used as physical forcing to drive a regional model that includes both physical and biological elements of the Bering Sea. Although each downscaled projection indicates a warming of 1-2. °C between 2010 and 2040 on the Bering Sea shelf, the interannual and interdecadal details of this trend vary considerably among the three realizations. In each case, the magnitude of presently observed interannual variability of bottom temperatures and ice cover is found in the models to be maintained out to at least 2040, but with a steadily increasing probability of warm years with less ice on the southern shelf. The overall trends indicate warmer temperatures and the retreat of ice in the southeastern Bering Sea, but continued ice cover in the northeastern Bering Sea. Sensitivity analyses suggest both increasing air temperature and northward wind stress as primary drivers of higher water-column temperatures. Based on currently available models, changes in shortwave radiation are not likely to have a significant role in this warming. Warming trends on the outer shelf may lead to decreased production of large crustacean zooplankton at that location, but could increase such production on the inner shelf.","author":[{"dropping-particle":"","family":"Hermann","given":"Albert J.","non-dropping-particle":"","parse-names":false,"suffix":""},{"dropping-particle":"","family":"Gibson","given":"Georgina A.","non-dropping-particle":"","parse-names":false,"suffix":""},{"dropping-particle":"","family":"Bond","given":"Nicholas A.","non-dropping-particle":"","parse-names":false,"suffix":""},{"dropping-particle":"","family":"Curchitser","given":"Enrique N.","non-dropping-particle":"","parse-names":false,"suffix":""},{"dropping-particle":"","family":"Hedstrom","given":"Kate","non-dropping-particle":"","parse-names":false,"suffix":""},{"dropping-particle":"","family":"Cheng","given":"Wei","non-dropping-particle":"","parse-names":false,"suffix":""},{"dropping-particle":"","family":"Wang","given":"Muyin","non-dropping-particle":"","parse-names":false,"suffix":""},{"dropping-particle":"","family":"Cokelet","given":"Edward D.","non-dropping-particle":"","parse-names":false,"suffix":""},{"dropping-particle":"","family":"Stabeno","given":"Phyllis J.","non-dropping-particle":"","parse-names":false,"suffix":""},{"dropping-particle":"","family":"Aydin","given":"Kerim","non-dropping-particle":"","parse-names":false,"suffix":""}],"container-title":"Deep-Sea Research Part II: Topical Studies in Oceanography","id":"ITEM-1","issued":{"date-parts":[["2016"]]},"note":"NULL","page":"30-47","publisher":"Elsevier","title":"Projected future biophysical states of the Bering Sea","type":"article-journal","volume":"134"},"uris":["http://www.mendeley.com/documents/?uuid=ff5ca022-4fcf-49ed-8093-cef3d38eb461"]},{"id":"ITEM-2","itemData":{"ISBN":"9781617610394","author":[{"dropping-particle":"","family":"Ladd","given":"Carol","non-dropping-particle":"","parse-names":false,"suffix":""},{"dropping-particle":"","family":"Overland","given":"James E.","non-dropping-particle":"","parse-names":false,"suffix":""}],"id":"ITEM-2","issued":{"date-parts":[["2009"]]},"publisher-place":"Seattle, WA","title":"Retrospective analysis of sea surface temperature in the northern Bering and Chukchi seas. NOAA Technical Memorandum OAR PMEL-145","type":"report"},"uris":["http://www.mendeley.com/documents/?uuid=9ec32943-044a-4e07-a3e4-1fb1609d74b8"]}],"mendeley":{"formattedCitation":"(Hermann et al., 2016; Ladd &amp; Overland, 2009)","plainTextFormattedCitation":"(Hermann et al., 2016; Ladd &amp; Overland, 2009)","previouslyFormattedCitation":"(Hermann et al., 2016; Ladd &amp; Overland, 2009)"},"properties":{"noteIndex":0},"schema":"https://github.com/citation-style-language/schema/raw/master/csl-citation.json"}</w:instrText>
      </w:r>
      <w:r w:rsidR="000A1D7F">
        <w:rPr>
          <w:rFonts w:eastAsia="Gungsuh"/>
        </w:rPr>
        <w:fldChar w:fldCharType="separate"/>
      </w:r>
      <w:r w:rsidR="000A1D7F" w:rsidRPr="000A1D7F">
        <w:rPr>
          <w:rFonts w:eastAsia="Gungsuh"/>
          <w:noProof/>
        </w:rPr>
        <w:t>(Hermann et al., 2016; Ladd &amp; Overland, 2009)</w:t>
      </w:r>
      <w:r w:rsidR="000A1D7F">
        <w:rPr>
          <w:rFonts w:eastAsia="Gungsuh"/>
        </w:rPr>
        <w:fldChar w:fldCharType="end"/>
      </w:r>
      <w:r w:rsidRPr="00C02792">
        <w:rPr>
          <w:rFonts w:eastAsia="Gungsuh"/>
        </w:rPr>
        <w:t xml:space="preserve">. The presence of such hotspots could create a window of opportunity for NIS to establish in arctic waters. </w:t>
      </w:r>
      <w:r w:rsidR="000A1D7F">
        <w:rPr>
          <w:rFonts w:eastAsia="Gungsuh"/>
        </w:rPr>
        <w:t xml:space="preserve">At the same, </w:t>
      </w:r>
      <w:r w:rsidRPr="00C02792">
        <w:rPr>
          <w:rFonts w:eastAsia="Gungsuh"/>
        </w:rPr>
        <w:t>the time available for reproduction and development may be limiting for several NIS. Although we did not collect data on the time needed to complete development, taxa requiring temperatures ≥ 14°C had less than three weeks of suitable reproductive conditions. NIS such as</w:t>
      </w:r>
      <w:r w:rsidRPr="00C02792">
        <w:rPr>
          <w:rFonts w:ascii="Gungsuh" w:eastAsia="Gungsuh" w:hAnsi="Gungsuh" w:cs="Gungsuh"/>
        </w:rPr>
        <w:t xml:space="preserve"> </w:t>
      </w:r>
      <w:proofErr w:type="spellStart"/>
      <w:r w:rsidRPr="00C02792">
        <w:rPr>
          <w:i/>
        </w:rPr>
        <w:t>Botrylloides</w:t>
      </w:r>
      <w:proofErr w:type="spellEnd"/>
      <w:r w:rsidRPr="00C02792">
        <w:rPr>
          <w:i/>
        </w:rPr>
        <w:t xml:space="preserve"> violaceus</w:t>
      </w:r>
      <w:r w:rsidRPr="00C02792">
        <w:t xml:space="preserve"> (Oka, 1927) and the European green crab (</w:t>
      </w:r>
      <w:proofErr w:type="spellStart"/>
      <w:r w:rsidRPr="00C02792">
        <w:rPr>
          <w:i/>
        </w:rPr>
        <w:t>Carcinus</w:t>
      </w:r>
      <w:proofErr w:type="spellEnd"/>
      <w:r w:rsidRPr="00C02792">
        <w:rPr>
          <w:i/>
        </w:rPr>
        <w:t xml:space="preserve"> </w:t>
      </w:r>
      <w:proofErr w:type="spellStart"/>
      <w:r w:rsidRPr="00C02792">
        <w:rPr>
          <w:i/>
        </w:rPr>
        <w:t>maenas</w:t>
      </w:r>
      <w:proofErr w:type="spellEnd"/>
      <w:r w:rsidRPr="00C02792">
        <w:t xml:space="preserve"> Linnaeus, 1758), which are of high concern elsewhere along the eastern Pacific coast, either did not have suitable temperatures or did not have enough time to complete development </w:t>
      </w:r>
      <w:r w:rsidR="000A1D7F">
        <w:fldChar w:fldCharType="begin" w:fldLock="1"/>
      </w:r>
      <w:r w:rsidR="000A1D7F">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crab","type":"article-journal","volume":"150"},"uris":["http://www.mendeley.com/documents/?uuid=eba68940-1309-458a-9d70-e76a20b480c7"]},{"id":"ITEM-2","itemData":{"DOI":"10.3354/meps08107","ISBN":"0171-8630","ISSN":"01718630","abstract":"Increased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Series","id":"ITEM-2","issued":{"date-parts":[["2009"]]},"page":"13-19","title":"Variation in brooding period masks similarities in response to changing temperatures","type":"article-journal","volume":"391"},"uris":["http://www.mendeley.com/documents/?uuid=eac96a20-b72b-4274-b0b7-f542a6db178c"]}],"mendeley":{"formattedCitation":"(de Rivera et al., 2007; Westerman, Whitlatch, Dijkstra, &amp; Harris, 2009)","plainTextFormattedCitation":"(de Rivera et al., 2007; Westerman, Whitlatch, Dijkstra, &amp; Harris, 2009)","previouslyFormattedCitation":"(de Rivera et al., 2007; Westerman, Whitlatch, Dijkstra, &amp; Harris, 2009)"},"properties":{"noteIndex":0},"schema":"https://github.com/citation-style-language/schema/raw/master/csl-citation.json"}</w:instrText>
      </w:r>
      <w:r w:rsidR="000A1D7F">
        <w:fldChar w:fldCharType="separate"/>
      </w:r>
      <w:r w:rsidR="000A1D7F" w:rsidRPr="000A1D7F">
        <w:rPr>
          <w:noProof/>
        </w:rPr>
        <w:t>(de Rivera et al., 2007; Westerman, Whitlatch, Dijkstra, &amp; Harris, 2009)</w:t>
      </w:r>
      <w:r w:rsidR="000A1D7F">
        <w:fldChar w:fldCharType="end"/>
      </w:r>
      <w:r w:rsidRPr="00C02792">
        <w:t xml:space="preserve">, </w:t>
      </w:r>
      <w:r w:rsidR="000A1D7F">
        <w:t xml:space="preserve">though both are predicted to </w:t>
      </w:r>
      <w:r w:rsidRPr="00C02792">
        <w:t>hav</w:t>
      </w:r>
      <w:r w:rsidR="000A1D7F">
        <w:t>e</w:t>
      </w:r>
      <w:r w:rsidRPr="00C02792">
        <w:t xml:space="preserve"> </w:t>
      </w:r>
      <w:r w:rsidR="000A1D7F">
        <w:t>suitable conditions for</w:t>
      </w:r>
      <w:r w:rsidRPr="00C02792">
        <w:t xml:space="preserve"> year-round</w:t>
      </w:r>
      <w:r w:rsidR="000A1D7F">
        <w:t xml:space="preserve"> survival</w:t>
      </w:r>
      <w:r w:rsidRPr="00C02792">
        <w:t xml:space="preserve"> across moderately large areas of the shelf. Interestingly, the two NIS that are currently known to be established in the Bering Sea (the Japanese skeleton shrimp and the softshell clam) required the lowest minimum reproductive temperatures (4°C) of all NIS assessed and were the only ones that had suitable reproductive conditions nearly year-round (&gt; 51 consecutive weeks).</w:t>
      </w:r>
    </w:p>
    <w:p w14:paraId="00000040" w14:textId="77777777" w:rsidR="00A32E6C" w:rsidRPr="00C02792" w:rsidRDefault="00CD11F5">
      <w:pPr>
        <w:pStyle w:val="Heading2"/>
      </w:pPr>
      <w:r w:rsidRPr="00C02792">
        <w:t>Future model predictions</w:t>
      </w:r>
    </w:p>
    <w:p w14:paraId="00000041" w14:textId="4D6A5AFB" w:rsidR="00A32E6C" w:rsidRPr="00C02792" w:rsidRDefault="00CD11F5" w:rsidP="00D12162">
      <w:pPr>
        <w:ind w:firstLine="720"/>
      </w:pPr>
      <w:r w:rsidRPr="00C02792">
        <w:t xml:space="preserve">The Bering Sea is already experiencing significant effects from climate change </w:t>
      </w:r>
      <w:r w:rsidR="000A1D7F">
        <w:fldChar w:fldCharType="begin" w:fldLock="1"/>
      </w:r>
      <w:r w:rsidR="00ED7432">
        <w:instrText xml:space="preserve">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shelf","type":"article-journal","volume":"18"},"uris":["http://www.mendeley.com/documents/?uuid=0fa6e3ee-07bf-4cc2-9a25-410f2172f038"]},{"id":"ITEM-2","itemData":{"DOI":"10.1016/j.dsr2.2007.08.023","ISSN":"09670645","abstract":"During the last decade, the southeastern Bering Sea shelf has undergone a warming of </w:instrText>
      </w:r>
      <w:r w:rsidR="00ED7432">
        <w:rPr>
          <w:rFonts w:ascii="Cambria Math" w:hAnsi="Cambria Math" w:cs="Cambria Math"/>
        </w:rPr>
        <w:instrText>∼</w:instrText>
      </w:r>
      <w:r w:rsidR="00ED7432">
        <w:instrText>3°C that is closely associated with a marked decrease of sea ice over the area. This shift in the physical environment of the shelf can be attributed to a combination of mechanisms, including the presence over the eastern Bering Sea shelf of a relatively mild air mass during the winter, especially from 2000 to 2005; a shorter ice season caused by a later fall transition and/or an earlier spring transition; increased flow through Unimak Pass during winter, which introduces warm Gulf of Alaska water onto the southeastern shelf; and the feedback mechanism whereby warmer ocean temperatures during the summer delay the southward advection of sea ice during winter. While the relative importance of these four mechanisms is difficult to quantify, it is evident that for sea ice to form, cold arctic winds must cool the water column. Sea ice is then formed in the polynyas during periods of cold north winds, and this ice is advected southward over the eastern shelf. The other three mechanisms can modify ice formation and melt, and hence its extent. In combination, these four mechanisms have served to temporally and spatially limit ice during the 5-year period (2001–2005). Warming of the eastern Bering Sea shelf could have profound influences on the ecosystem of the Bering Sea—from modification of the timing of the spring phytoplankton bloom to the northward advance of subarctic species and the northward retreat of arctic species.","author":[{"dropping-particle":"","family":"Stabeno","given":"P. J.","non-dropping-particle":"","parse-names":false,"suffix":""},{"dropping-particle":"","family":"Bond","given":"N. A.","non-dropping-particle":"","parse-names":false,"suffix":""},{"dropping-particle":"","family":"Salo","given":"S. A.","non-dropping-particle":"","parse-names":false,"suffix":""}],"container-title":"Deep-Sea Research Part II: Topical Studies in Oceanography","id":"ITEM-2","issue":"23","issued":{"date-parts":[["2007"]]},"page":"2599-2618","title":"On the recent warming of the southeastern Bering Sea shelf","type":"article-journal","volume":"54"},"uris":["http://www.mendeley.com/documents/?uuid=dda8308e-c6d4-3d91-9627-7138162f3979"]},{"id":"ITEM-3","itemData":{"DOI":"10.1126/science.1121365","author":[{"dropping-particle":"","family":"Grebmeier","given":"Jacqueline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Lyn","non-dropping-particle":"","parse-names":false,"suffix":""}],"container-title":"Science","id":"ITEM-3","issued":{"date-parts":[["2006"]]},"page":"1461-1464","title":"A major ecosystem shift in the Northern Bering Sea","type":"article-journal","volume":"311"},"uris":["http://www.mendeley.com/documents/?uuid=fffc722b-4df4-40ee-864c-74bb9d82cfd7"]}],"mendeley":{"formattedCitation":"(Grebmeier, Overland, et al., 2006; Mueter &amp; Litzow, 2008; P. J. Stabeno, Bond, &amp; Salo, 2007)","manualFormatting":"(Grebmeier, Overland, et al., 2006; Mueter &amp; Litzow, 2008; Stabeno, Bond, &amp; Salo, 2007)","plainTextFormattedCitation":"(Grebmeier, Overland, et al., 2006; Mueter &amp; Litzow, 2008; P. J. Stabeno, Bond, &amp; Salo, 2007)","previouslyFormattedCitation":"(Grebmeier, Overland, et al., 2006; Mueter &amp; Litzow, 2008; P. J. Stabeno, Bond, &amp; Salo, 2007)"},"properties":{"noteIndex":0},"schema":"https://github.com/citation-style-language/schema/raw/master/csl-citation.json"}</w:instrText>
      </w:r>
      <w:r w:rsidR="000A1D7F">
        <w:fldChar w:fldCharType="separate"/>
      </w:r>
      <w:r w:rsidR="000A1D7F" w:rsidRPr="000A1D7F">
        <w:rPr>
          <w:noProof/>
        </w:rPr>
        <w:t>(Grebmeier, Overland, et al., 2006; Mueter &amp; Litzow, 2008; Stabeno, Bond, &amp; Salo, 2007)</w:t>
      </w:r>
      <w:r w:rsidR="000A1D7F">
        <w:fldChar w:fldCharType="end"/>
      </w:r>
      <w:r w:rsidRPr="00C02792">
        <w:t xml:space="preserve">. Sea ice cover has decreased substantially since the 1950s and surface water temperatures have increased by 0.23°C per decade since then </w:t>
      </w:r>
      <w:r w:rsidR="000A1D7F">
        <w:fldChar w:fldCharType="begin" w:fldLock="1"/>
      </w:r>
      <w:r w:rsidR="000A1D7F">
        <w:instrText>ADDIN CSL_CITATION {"citationItems":[{"id":"ITEM-1","itemData":{"DOI":"10.1890/07-0564.1","ISSN":"1051-0761","author":[{"dropping-particle":"","family":"Mueter","given":"Franz J.","non-dropping-particle":"","parse-names":false,"suffix":""},{"dropping-particle":"","family":"Litzow","given":"Michael A.","non-dropping-particle":"","parse-names":false,"suffix":""}],"container-title":"Ecological Applications","id":"ITEM-1","issue":"2","issued":{"date-parts":[["2008","3"]]},"page":"309-320","title":"Sea ice retreat alters the biogeography of the Bering Sea continental shelf","type":"article-journal","volume":"18"},"uris":["http://www.mendeley.com/documents/?uuid=0fa6e3ee-07bf-4cc2-9a25-410f2172f038"]}],"mendeley":{"formattedCitation":"(Mueter &amp; Litzow, 2008)","plainTextFormattedCitation":"(Mueter &amp; Litzow, 2008)","previouslyFormattedCitation":"(Mueter &amp; Litzow, 2008)"},"properties":{"noteIndex":0},"schema":"https://github.com/citation-style-language/schema/raw/master/csl-citation.json"}</w:instrText>
      </w:r>
      <w:r w:rsidR="000A1D7F">
        <w:fldChar w:fldCharType="separate"/>
      </w:r>
      <w:r w:rsidR="000A1D7F" w:rsidRPr="000A1D7F">
        <w:rPr>
          <w:noProof/>
        </w:rPr>
        <w:t>(Mueter &amp; Litzow, 2008)</w:t>
      </w:r>
      <w:r w:rsidR="000A1D7F">
        <w:fldChar w:fldCharType="end"/>
      </w:r>
      <w:r w:rsidRPr="00C02792">
        <w:t>.</w:t>
      </w:r>
      <w:r w:rsidR="005D0E95" w:rsidRPr="005D0E95">
        <w:t xml:space="preserve"> </w:t>
      </w:r>
      <w:r w:rsidR="005D0E95">
        <w:t>Al</w:t>
      </w:r>
      <w:r w:rsidR="005D0E95" w:rsidRPr="00C02792">
        <w:t xml:space="preserve">though the location of the ice boundary </w:t>
      </w:r>
      <w:r w:rsidR="005D0E95">
        <w:t xml:space="preserve">naturally </w:t>
      </w:r>
      <w:r w:rsidR="005D0E95" w:rsidRPr="00C02792">
        <w:t>shifts from year to year</w:t>
      </w:r>
      <w:r w:rsidR="005D0E95">
        <w:t>,</w:t>
      </w:r>
      <w:r w:rsidRPr="00C02792">
        <w:t xml:space="preserve"> </w:t>
      </w:r>
      <w:r w:rsidR="005D0E95">
        <w:t>r</w:t>
      </w:r>
      <w:r w:rsidRPr="00C02792">
        <w:t xml:space="preserve">ecent years have experienced several of the lowest sea ice extents on record </w:t>
      </w:r>
      <w:r w:rsidR="00ED7432">
        <w:t xml:space="preserve">and </w:t>
      </w:r>
      <w:r w:rsidR="00ED7432" w:rsidRPr="00C02792">
        <w:t>substantial decreases in the length of the ice-covered season</w:t>
      </w:r>
      <w:r w:rsidR="00ED7432">
        <w:t xml:space="preserve"> </w:t>
      </w:r>
      <w:r w:rsidR="00ED7432">
        <w:fldChar w:fldCharType="begin" w:fldLock="1"/>
      </w:r>
      <w:r w:rsidR="00ED7432">
        <w:instrText>ADDIN CSL_CITATION {"citationItems":[{"id":"ITEM-1","itemData":{"DOI":"10.1175/JCLI-D-17-0427.1","ISSN":"0894-8755","author":[{"dropping-particle":"","family":"Onarheim","given":"Ingrid H.","non-dropping-particle":"","parse-names":false,"suffix":""},{"dropping-particle":"","family":"Eldevik","given":"Tor","non-dropping-particle":"","parse-names":false,"suffix":""},{"dropping-particle":"","family":"Smedsrud","given":"Lars H.","non-dropping-particle":"","parse-names":false,"suffix":""},{"dropping-particle":"","family":"Stroeve","given":"Julienne C.","non-dropping-particle":"","parse-names":false,"suffix":""}],"container-title":"Journal of Climate","id":"ITEM-1","issue":"12","issued":{"date-parts":[["2018","6"]]},"page":"4917-4932","title":"Seasonal and regional manifestation of Arctic sea ice loss","type":"article-journal","volume":"31"},"uris":["http://www.mendeley.com/documents/?uuid=7646a238-bfe2-4df1-b834-e7a68295f543"]}],"mendeley":{"formattedCitation":"(Onarheim, Eldevik, Smedsrud, &amp; Stroeve, 2018)","plainTextFormattedCitation":"(Onarheim, Eldevik, Smedsrud, &amp; Stroeve, 2018)","previouslyFormattedCitation":"(Onarheim, Eldevik, Smedsrud, &amp; Stroeve, 2018)"},"properties":{"noteIndex":0},"schema":"https://github.com/citation-style-language/schema/raw/master/csl-citation.json"}</w:instrText>
      </w:r>
      <w:r w:rsidR="00ED7432">
        <w:fldChar w:fldCharType="separate"/>
      </w:r>
      <w:r w:rsidR="00ED7432" w:rsidRPr="00ED7432">
        <w:rPr>
          <w:noProof/>
        </w:rPr>
        <w:t>(Onarheim, Eldevik, Smedsrud, &amp; Stroeve, 2018)</w:t>
      </w:r>
      <w:r w:rsidR="00ED7432">
        <w:fldChar w:fldCharType="end"/>
      </w:r>
      <w:r w:rsidRPr="00C02792">
        <w:t xml:space="preserve">. </w:t>
      </w:r>
      <w:r w:rsidR="00ED7432">
        <w:t>S</w:t>
      </w:r>
      <w:r w:rsidRPr="00C02792">
        <w:t>urveys of commercial fish</w:t>
      </w:r>
      <w:r w:rsidR="00ED7432">
        <w:t xml:space="preserve"> and invertebrate</w:t>
      </w:r>
      <w:r w:rsidRPr="00C02792">
        <w:t xml:space="preserve"> species in this area have already illustrated northward shifts under steadily changing conditions </w:t>
      </w:r>
      <w:r w:rsidR="000A1D7F">
        <w:fldChar w:fldCharType="begin" w:fldLock="1"/>
      </w:r>
      <w:r w:rsidR="005C2226">
        <w:instrText>ADDIN CSL_CITATION {"citationItems":[{"id":"ITEM-1","itemData":{"DOI":"10.1016/j.dsr2.2013.03.017","ISBN":"0967-0645","ISSN":"09670645","abstract":"This study uses a 30-year time series of standardized bottom trawl survey data (1982-2011) from the eastern Bering Sea shelf to model patterns of summer spatial distribution for various bottom fishes and crabs in response to changes in the areal extent of the cold pool, time lag between surveys, and fluctuations in population abundance. This investigation is the first to include data for the 2006-2010 cold period and to use between-year comparisons of local and shelf-wide spatial indices to test specific responses to three different isothermal boundaries within the cold pool. Distributional shifts in population varied considerably among species and directional vectors for some species were greater in magnitude to the east or west than to the north or south; however, in general, eastern Bering Sea shelf populations shifted southward in response to the increasing cold pool size, and after accounting for differences in temperature and population abundance, there was still a temporal northward shift in populations over the last three decades despite the recent cooling trend. Model results for local and shelf-wide indices showed that survey time lag and cold pool extent had a greater effect on spatial distribution than population abundance, suggesting that density-independent mechanisms play a major role in shaping distribution patterns on the eastern Bering Sea shelf. The area enclosed by the 1. °C isotherm most commonly affects both local and shelf-wide spatial indices suggesting that 1. °C is a more important boundary for describing temperature preferences of eastern Bering Sea bottom fishes and crabs than is the 2. °C isotherm used for designating the physical boundary for the cold pool. © 2013.","author":[{"dropping-particle":"","family":"Kotwicki","given":"Stan","non-dropping-particle":"","parse-names":false,"suffix":""},{"dropping-particle":"","family":"Lauth","given":"Robert R.","non-dropping-particle":"","parse-names":false,"suffix":""}],"container-title":"Deep-Sea Research Part II: Topical Studies in Oceanography","id":"ITEM-1","issued":{"date-parts":[["2013"]]},"page":"231-243","publisher":"Elsevier","title":"Detecting temporal trends and environmentally-driven changes in the spatial distribution of bottom fishes and crabs on the eastern Bering Sea shelf","type":"article-journal","volume":"94"},"uris":["http://www.mendeley.com/documents/?uuid=9f6391c5-fa22-4e9c-ba34-8b0f1e81ef35"]},{"id":"ITEM-2","itemData":{"DOI":"10.1111/fog.12229","ISSN":"10546006","author":[{"dropping-particle":"","family":"Barbeaux","given":"Steven J.","non-dropping-particle":"","parse-names":false,"suffix":""},{"dropping-particle":"","family":"Hollowed","given":"Anne B.","non-dropping-particle":"","parse-names":false,"suffix":""}],"container-title":"Fisheries Oceanography","id":"ITEM-2","issue":"1","issued":{"date-parts":[["2018","1"]]},"page":"1-15","title":"Ontogeny matters: Climate variability and effects on fish distribution in the eastern Bering Sea","type":"article-journal","volume":"27"},"uris":["http://www.mendeley.com/documents/?uuid=3c4d63f0-5f56-4484-877d-87a3da9dda6f"]},{"id":"ITEM-3","itemData":{"DOI":"10.1890/07-0564.1","ISSN":"1051-0761","author":[{"dropping-particle":"","family":"Mueter","given":"Franz J.","non-dropping-particle":"","parse-names":false,"suffix":""},{"dropping-particle":"","family":"Litzow","given":"Michael A.","non-dropping-particle":"","parse-names":false,"suffix":""}],"container-title":"Ecological Applications","id":"ITEM-3","issue":"2","issued":{"date-parts":[["2008","3"]]},"page":"309-320","title":"Sea ice retreat alters the biogeography of the Bering Sea continental shelf","type":"article-journal","volume":"18"},"uris":["http://www.mendeley.com/documents/?uuid=0fa6e3ee-07bf-4cc2-9a25-410f2172f038"]}],"mendeley":{"formattedCitation":"(Barbeaux &amp; Hollowed, 2018; Kotwicki &amp; Lauth, 2013; Mueter &amp; Litzow, 2008)","plainTextFormattedCitation":"(Barbeaux &amp; Hollowed, 2018; Kotwicki &amp; Lauth, 2013; Mueter &amp; Litzow, 2008)","previouslyFormattedCitation":"(Barbeaux &amp; Hollowed, 2018; Kotwicki &amp; Lauth, 2013; Mueter &amp; Litzow, 2008)"},"properties":{"noteIndex":0},"schema":"https://github.com/citation-style-language/schema/raw/master/csl-citation.json"}</w:instrText>
      </w:r>
      <w:r w:rsidR="000A1D7F">
        <w:fldChar w:fldCharType="separate"/>
      </w:r>
      <w:r w:rsidR="00ED7432" w:rsidRPr="00ED7432">
        <w:rPr>
          <w:noProof/>
        </w:rPr>
        <w:t>(Barbeaux &amp; Hollowed, 2018; Kotwicki &amp; Lauth, 2013; Mueter &amp; Litzow, 2008)</w:t>
      </w:r>
      <w:r w:rsidR="000A1D7F">
        <w:fldChar w:fldCharType="end"/>
      </w:r>
      <w:r w:rsidRPr="00C02792">
        <w:t xml:space="preserve">, so it is not </w:t>
      </w:r>
      <w:r w:rsidRPr="00C02792">
        <w:lastRenderedPageBreak/>
        <w:t xml:space="preserve">surprising </w:t>
      </w:r>
      <w:r w:rsidR="00ED7432">
        <w:t>that</w:t>
      </w:r>
      <w:r w:rsidRPr="00C02792">
        <w:t xml:space="preserve"> potential NIS habitat expansions would follow similar patterns. </w:t>
      </w:r>
      <w:r w:rsidRPr="00C02792">
        <w:t xml:space="preserve">Our models suggest that warming water temperatures will increase the amount of suitable area for taxa that can already survive in parts of the Bering Sea. This increased area is predicted to present itself as a northward expansion and is in agreement with other NIS modeling studies for Alaska </w:t>
      </w:r>
      <w:r w:rsidR="000A1D7F">
        <w:fldChar w:fldCharType="begin" w:fldLock="1"/>
      </w:r>
      <w:r w:rsidR="000A1D7F">
        <w:instrText>ADDIN CSL_CITATION {"citationItems":[{"id":"ITEM-1","itemData":{"DOI":"10.1111/j.1472-4642.2011.00790.x","ISBN":"1472-4642","ISSN":"13669516","abstract":"Aim High-latitude regions host many fewer non-native species than temperate ones. The low invasion loads of these colder regions may change with increases in human-mediated propagule supply. We test the hypothesis that colonization by non-native species that have already invaded temperate shorelines would be precluded by environmental conditions if they were introduced to Alaska and other high-latitude regions by shipping or other vectors. Location Pacific coast of North America as well as coastal oceans world-wide. Methods Using 16 habitat descriptors in ecological niche models, we characterized the conditions throughout the native and introduced distributions of four marine species (Amphibalanus improvisus, Carcinus maenas, Littorina saxatilis and Styela clava) that have invaded multiple global regions to test the extent to which suitable conditions for these species exist in Alaska and other high-latitude regions under current and predicted future climate scenarios. Results Models projected environmental match for all four species in many areas beyond their present range limits, suggesting that Alaska and other high-latitude shorelines are currently vulnerable to invasion by non-native species that occur in lower latitudes. Main conclusions Given current and possibly increasing human-mediated species transfers and suitable environmental conditions that exist now and with projected warming, policy and management efforts are urgently needed to minimize invasion opportunities at high latitudes. © 2011 Blackwell Publishing Ltd.","author":[{"dropping-particle":"","family":"Rivera","given":"Catherine E.","non-dropping-particle":"de","parse-names":false,"suffix":""},{"dropping-particle":"","family":"Steves","given":"Brian P.","non-dropping-particle":"","parse-names":false,"suffix":""},{"dropping-particle":"","family":"Fofonoff","given":"Paul W.","non-dropping-particle":"","parse-names":false,"suffix":""},{"dropping-particle":"","family":"Hines","given":"Anson H.","non-dropping-particle":"","parse-names":false,"suffix":""},{"dropping-particle":"","family":"Ruiz","given":"Gregory M.","non-dropping-particle":"","parse-names":false,"suffix":""}],"container-title":"Diversity and Distributions","id":"ITEM-1","issue":"6","issued":{"date-parts":[["2011"]]},"page":"1198-1209","title":"Potential for high-latitude marine invasions along western North America","type":"article-journal","volume":"17"},"uris":["http://www.mendeley.com/documents/?uuid=7d3ae263-6f0b-42b9-a008-aad4a6ba5289"]}],"mendeley":{"formattedCitation":"(de Rivera et al., 2011)","plainTextFormattedCitation":"(de Rivera et al., 2011)","previouslyFormattedCitation":"(de Rivera et al., 2011)"},"properties":{"noteIndex":0},"schema":"https://github.com/citation-style-language/schema/raw/master/csl-citation.json"}</w:instrText>
      </w:r>
      <w:r w:rsidR="000A1D7F">
        <w:fldChar w:fldCharType="separate"/>
      </w:r>
      <w:r w:rsidR="000A1D7F" w:rsidRPr="000A1D7F">
        <w:rPr>
          <w:noProof/>
        </w:rPr>
        <w:t>(de Rivera et al., 2011)</w:t>
      </w:r>
      <w:r w:rsidR="000A1D7F">
        <w:fldChar w:fldCharType="end"/>
      </w:r>
      <w:r w:rsidRPr="00C02792">
        <w:t xml:space="preserve"> and elsewhere in the Arctic </w:t>
      </w:r>
      <w:r w:rsidR="000A1D7F">
        <w:fldChar w:fldCharType="begin" w:fldLock="1"/>
      </w:r>
      <w:r w:rsidR="000A1D7F">
        <w:instrText>ADDIN CSL_CITATION {"citationItems":[{"id":"ITEM-1","itemData":{"DOI":"10.1111/1365-2664.12566","ISBN":"1365-2664","ISSN":"13652664","abstract":"1.Several decades of research on invasive marine species have yielded a broad understanding of the nature of species invasion mechanisms and associated threats globally. However, this is not true of the Arctic, a region where ongoing climatic changes may promote species invasion. Here we evaluated risks associated with non-indigenous propagule loads discharged with ships’ ballast water to the high-Arctic archipelago, Svalbard, as a case study for the wider Arctic. 2.We sampled and identified transferred propagules using traditional and DNA barcoding techniques. We then assessed the suitability of the Svalbard coast for non-indigenous species under contemporary and future climate scenarios using ecophysiological models based on critical temperature and salinity reproductive thresholds. 3.Ships discharging ballast water in Svalbard carried high densities of zooplankton (mean 1522 ± 335 SE individuals m−3), predominately comprised of indigenous species. Ballast water exchange did not prevent non-indigenous species introduction. Non-indigenous coastal species were present in all except one of 16 ballast water samples (mean 144 ± 67 SE individuals m−3), despite five of the eight ships exchanging ballast water en route. 4.Of a total of 73 taxa, 36 species including 23 non-indigenous species were identified. Of those 23, sufficient data permitted evaluation of the current and future colonization potential for eight widely-known invaders. With the exception of one of these species, modelled suitability indicated that the coast of Svalbard is unsuitable presently; under the 2100 RCP 8.5 climate scenario, however, modelled suitability will favour colonization for six species. 5.Synthesis and applications. We show that current ballast water management practices do not prevent non-indigenous species from being transferred to the Arctic. Consequences of these shortcomings will be shipping-route dependent, but will likely magnify over time: our models indicate future conditions will favour the colonization of non-indigenous species Arctic-wide. Invasion threats will be greatest where shipping transfers organisms across biogeographic realms, and for these shipping routes ballast water treatment technologies may be required to prevent impacts. Our results also highlight critical gaps in our understanding of ballast water management efficacy and prioritization. Thereby, our study provides an agenda for research and policy development.","author":[{"dropping-particle":"","family":"Ware","given":"Chris","non-dropping-particle":"","parse-names":false,"suffix":""},{"dropping-particle":"","family":"Berge","given":"Jørgen","non-dropping-particle":"","parse-names":false,"suffix":""},{"dropping-particle":"","family":"Jelmert","given":"Anders","non-dropping-particle":"","parse-names":false,"suffix":""},{"dropping-particle":"","family":"Olsen","given":"Steffen M.","non-dropping-particle":"","parse-names":false,"suffix":""},{"dropping-particle":"","family":"Pellissier","given":"Loïc","non-dropping-particle":"","parse-names":false,"suffix":""},{"dropping-particle":"","family":"Wisz","given":"Mary","non-dropping-particle":"","parse-names":false,"suffix":""},{"dropping-particle":"","family":"Kriticos","given":"Darren","non-dropping-particle":"","parse-names":false,"suffix":""},{"dropping-particle":"","family":"Semenov","given":"Georgy","non-dropping-particle":"","parse-names":false,"suffix":""},{"dropping-particle":"","family":"Kwaśniewski","given":"Slawomir","non-dropping-particle":"","parse-names":false,"suffix":""},{"dropping-particle":"","family":"Alsos","given":"Inger G.","non-dropping-particle":"","parse-names":false,"suffix":""}],"container-title":"Journal of Applied Ecology","id":"ITEM-1","issue":"2","issued":{"date-parts":[["2016"]]},"page":"340-349","title":"Biological introduction risks from shipping in a warming Arctic","type":"article-journal","volume":"53"},"uris":["http://www.mendeley.com/documents/?uuid=95f41edb-c782-4016-863c-53d8a12640fe"]},{"id":"ITEM-2","itemData":{"DOI":"10.1007/s10530-017-1553-7","ISSN":"15731464","abstract":"A rise in Arctic shipping activity resulting from global warming and resource exploitation is expected to increase the likelihood of aquatic invasive species (AIS) introductions in the region. In this context, the potential threat of future AIS incursions at a Canadian Arctic regional scale was examined. Habitat suitability under current environmental conditions and future climate change scenarios was projected for a subset of eight potential invaders ranked as having a high risk of establishment in the Canadian Arctic based on dispersal pathways/donor regions, biological attributes and invasion history: (1) Amphibalanus improvisus, (2) Botrylloides violaceus, (3) Caprella mutica, (4) Carcinus maenas, (5) Littorina littorea, (6) Membranipora membranacea, (7) Mya arenaria and (8) Paralithodes camtschaticus. Habitat modelling was performed using MaxEnt based on globally known native and non-native occurrence records and environmental ranges for these species. Results showed that under current environmental conditions the habitat is suitable in certain regions of the Canadian Arctic such as the Hudson Complex and Beaufort Sea for L. littorea, M. arenaria and P. camtschaticus. Under a future climate change scenario, all species showed poleward gains in habitat suitability with at least some regions of the Canadian Arctic projected to be suitable for the complete suite of species modelled. The use of these models is helpful in understanding potential future AIS incursions as a result of climate change and shipping at large spatial scales. These approaches can aid in the identification of high risk regions and species to allow for more focused AIS monitoring and research efforts in response to climate change.","author":[{"dropping-particle":"","family":"Goldsmit","given":"Jesica","non-dropping-particle":"","parse-names":false,"suffix":""},{"dropping-particle":"","family":"Archambault","given":"Philippe","non-dropping-particle":"","parse-names":false,"suffix":""},{"dropping-particle":"","family":"Chust","given":"Guillem","non-dropping-particle":"","parse-names":false,"suffix":""},{"dropping-particle":"","family":"Villarino","given":"Ernesto","non-dropping-particle":"","parse-names":false,"suffix":""},{"dropping-particle":"","family":"Liu","given":"George","non-dropping-particle":"","parse-names":false,"suffix":""},{"dropping-particle":"V.","family":"Lukovich","given":"Jennifer","non-dropping-particle":"","parse-names":false,"suffix":""},{"dropping-particle":"","family":"Barber","given":"David G.","non-dropping-particle":"","parse-names":false,"suffix":""},{"dropping-particle":"","family":"Howland","given":"Kimberly L.","non-dropping-particle":"","parse-names":false,"suffix":""}],"container-title":"Biological Invasions","id":"ITEM-2","issue":"2","issued":{"date-parts":[["2018"]]},"page":"501-517","publisher":"Springer International Publishing","title":"Projecting present and future habitat suitability of ship-mediated aquatic invasive species in the Canadian Arctic","type":"article-journal","volume":"20"},"uris":["http://www.mendeley.com/documents/?uuid=cbd2f802-6f94-46bd-bcb4-aa720ce80f84"]}],"mendeley":{"formattedCitation":"(Goldsmit et al., 2018; Ware et al., 2016)","plainTextFormattedCitation":"(Goldsmit et al., 2018; Ware et al., 2016)","previouslyFormattedCitation":"(Goldsmit et al., 2018; Ware et al., 2016)"},"properties":{"noteIndex":0},"schema":"https://github.com/citation-style-language/schema/raw/master/csl-citation.json"}</w:instrText>
      </w:r>
      <w:r w:rsidR="000A1D7F">
        <w:fldChar w:fldCharType="separate"/>
      </w:r>
      <w:r w:rsidR="000A1D7F" w:rsidRPr="000A1D7F">
        <w:rPr>
          <w:noProof/>
        </w:rPr>
        <w:t>(Goldsmit et al., 2018; Ware et al., 2016)</w:t>
      </w:r>
      <w:r w:rsidR="000A1D7F">
        <w:fldChar w:fldCharType="end"/>
      </w:r>
      <w:r w:rsidRPr="00C02792">
        <w:t>. Our models also predict increases in the length of the reproductive season as a result of warming summer temperatures, potentially allowing NIS to establish sustainable populations in the Bering Sea.</w:t>
      </w:r>
      <w:r w:rsidR="00D12162">
        <w:t xml:space="preserve"> </w:t>
      </w:r>
      <w:r w:rsidRPr="00C02792">
        <w:t>Studies in temperate systems have shown that NIS typically respond favorably to warmer spring and summer water temperatures</w:t>
      </w:r>
      <w:r w:rsidR="00D12162">
        <w:t xml:space="preserve"> e.g. through </w:t>
      </w:r>
      <w:r w:rsidR="00D12162">
        <w:t>earlier</w:t>
      </w:r>
      <w:r w:rsidR="00D12162" w:rsidRPr="00C02792">
        <w:t xml:space="preserve"> recruitment </w:t>
      </w:r>
      <w:r w:rsidR="00D12162">
        <w:fldChar w:fldCharType="begin" w:fldLock="1"/>
      </w:r>
      <w:r w:rsidR="00D12162">
        <w:instrText>ADDIN CSL_CITATION {"citationItems":[{"id":"ITEM-1","itemData":{"DOI":"10.2307/3071816","ISBN":"0012-9658","ISSN":"0012-9658","PMID":"15590738","abstract":"A venerable generalization about community resistance to invasions is that more diverse communities are more resistant to invasion. However, results of experimental and observational studies often conflict, leading to vigorous debate about the mechanistic importance of diversity in determining invasion success in the field, as well as other ecosystem properties, such as productivity and stability. In this study, we employed both field experiments and observational approaches to assess the effects of diversity on the invasion of a subtidal marine invertebrate community by three species of nonindigenous ascidians (sea squirts). In experimentally assembled communities, decreasing native diversity increased the survival and final percent cover of invaders, whereas the abundance of individual species had no effect on these measures of invasion success. Increasing native diversity also decreased the availability of open space, the limiting resource in this system, by buffering against fluctuations in the cover of individual species. This occurred because temporal patterns of abundance differed among species, so space was most consistently and completely occupied when more species were present. When we held diversity constant, but manipulated resource availability, we found that the settlement and recruitment of new invaders dramatically increased with increasing availability of open space. This suggests that the effect of diversity on invasion success is largely due to its effects on resource (space) availability. Apart from invasion resistance, the increased temporal stability found in more diverse communities may itself be considered an enhancement of ecosystem function. In field surveys, we found a strong negative correlation between native-species richness and the number and frequency of nonnative invaders at the scale of both a single quadrat (25 × 25 cm), and an entire site (50 × 50 m). Such a pattern suggests that the means by which diversity affects invasion resistance in our experiments is important in determining the distribution of invasive species in the field. Further synthesis of mechanistic and observational approaches should be encouraged, as this will increase our understanding of the conditions under which diversity does (and does not) play an important role in determining the distribution of invaders in the field. Key words:ascidians; biodiversity; bryozoans; ecosystem function; fouling community; invasion resistance; invasive species; inve…","author":[{"dropping-particle":"","family":"Stachowicz","given":"J. J.","non-dropping-particle":"","parse-names":false,"suffix":""},{"dropping-particle":"","family":"Fried","given":"H.","non-dropping-particle":"","parse-names":false,"suffix":""},{"dropping-particle":"","family":"Osman","given":"R.W.","non-dropping-particle":"","parse-names":false,"suffix":""},{"dropping-particle":"","family":"Whitlatch","given":"R.B.","non-dropping-particle":"","parse-names":false,"suffix":""}],"container-title":"Ecology","id":"ITEM-1","issue":"9","issued":{"date-parts":[["2002"]]},"page":"2575-2590","title":"Biodiversity, invasive resistance, and marine ecosystem function: reconciling pattern and process","type":"article-journal","volume":"83"},"uris":["http://www.mendeley.com/documents/?uuid=91e66472-b53f-4cea-b8ed-987e67255c54"]},{"id":"ITEM-2","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Series","id":"ITEM-2","issued":{"date-parts":[["2011"]]},"page":"153-165","title":"Evidence that rising coastal seawater temperatures increase reproductive output of the invasive gastropod Crepidula fornicata","type":"article-journal","volume":"438"},"uris":["http://www.mendeley.com/documents/?uuid=969fea5e-1398-4cab-860f-20d081ce9da1"]}],"mendeley":{"formattedCitation":"(Stachowicz, Fried, Osman, &amp; Whitlatch, 2002; Valdizan, Beninger, Decottignies, Chantrel, &amp; Cognie, 2011)","plainTextFormattedCitation":"(Stachowicz, Fried, Osman, &amp; Whitlatch, 2002; Valdizan, Beninger, Decottignies, Chantrel, &amp; Cognie, 2011)","previouslyFormattedCitation":"(Stachowicz, Fried, Osman, &amp; Whitlatch, 2002; Valdizan, Beninger, Decottignies, Chantrel, &amp; Cognie, 2011)"},"properties":{"noteIndex":0},"schema":"https://github.com/citation-style-language/schema/raw/master/csl-citation.json"}</w:instrText>
      </w:r>
      <w:r w:rsidR="00D12162">
        <w:fldChar w:fldCharType="separate"/>
      </w:r>
      <w:r w:rsidR="00D12162" w:rsidRPr="00D12162">
        <w:rPr>
          <w:noProof/>
        </w:rPr>
        <w:t>(Stachowicz, Fried, Osman, &amp; Whitlatch, 2002; Valdizan, Beninger, Decottignies, Chantrel, &amp; Cognie, 2011)</w:t>
      </w:r>
      <w:r w:rsidR="00D12162">
        <w:fldChar w:fldCharType="end"/>
      </w:r>
      <w:r w:rsidR="00D12162">
        <w:t xml:space="preserve"> or positive changes in </w:t>
      </w:r>
      <w:r w:rsidRPr="00C02792">
        <w:t xml:space="preserve">growth rates </w:t>
      </w:r>
      <w:r w:rsidR="000A1D7F">
        <w:fldChar w:fldCharType="begin" w:fldLock="1"/>
      </w:r>
      <w:r w:rsidR="00D1216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0A1D7F">
        <w:fldChar w:fldCharType="separate"/>
      </w:r>
      <w:r w:rsidR="000A1D7F" w:rsidRPr="000A1D7F">
        <w:rPr>
          <w:noProof/>
        </w:rPr>
        <w:t>(de Rivera et al., 2007)</w:t>
      </w:r>
      <w:r w:rsidR="000A1D7F">
        <w:fldChar w:fldCharType="end"/>
      </w:r>
      <w:r w:rsidRPr="00C02792">
        <w:t xml:space="preserve">, abundance </w:t>
      </w:r>
      <w:r w:rsidR="00D12162">
        <w:fldChar w:fldCharType="begin" w:fldLock="1"/>
      </w:r>
      <w:r w:rsidR="00D12162">
        <w:instrText>ADDIN CSL_CITATION {"citationItems":[{"id":"ITEM-1","itemData":{"DOI":"10.3354/meps06924","ISBN":"0171-8630","ISSN":"01718630","abstract":"Settlement ...","author":[{"dropping-particle":"","family":"Saunders","given":"Megan","non-dropping-particle":"","parse-names":false,"suffix":""},{"dropping-particle":"","family":"Metaxas","given":"Anna","non-dropping-particle":"","parse-names":false,"suffix":""}],"container-title":"Marine Ecology Progress Series","id":"ITEM-1","issued":{"date-parts":[["2007"]]},"page":"95-106","title":"Temperature explains settlement patterns of the introduced bryozoan Membranipora membranacea in Nova Scotia, Canada","type":"article-journal","volume":"344"},"uris":["http://www.mendeley.com/documents/?uuid=a7da8de8-deb5-42a1-a6f8-240e3d7a2f88"]},{"id":"ITEM-2","itemData":{"DOI":"10.1007/s10530-010-9752-5","ISBN":"1387-3547","ISSN":"13873547","abstract":"Invading alien species may have to await appropriate conditions before developing from a rare addition to the recipient community to a dominance over native species. Such a retarded invasion seems to have happened with the antipodean cirripede crustacean Austrominius modestus Darwin, formerly known as Elminius modestus, at its northern range in Europe due to climatic change. This barnacle was introduced to southern Britain almost seven decades ago, and from there spread north and south. At the island of Sylt in the North Sea, the first A. modestus were observed already in 1955 but this alien remained rare until recently, when in summer of 2007 it had overtaken the native barnacles Semibalanus balanoides and Balanus crenatus in abundance. At the sedimentary shores of Sylt, mollusc shells provide the main substrate for barnacles and highest abundances were attained on mixed oyster and mussel beds just above low tide level. A. modestus ranged from the upper intertidal down to the subtidal fringe. Its realized spatial niche was wider than that of the two natives. We suggest that at its current northern range in Europe a long series of mild winters and several warm summers in a row has led to an exponential population growth in A. modestus.","author":[{"dropping-particle":"","family":"Witte","given":"Sophia","non-dropping-particle":"","parse-names":false,"suffix":""},{"dropping-particle":"","family":"Buschbaum","given":"Christian","non-dropping-particle":"","parse-names":false,"suffix":""},{"dropping-particle":"","family":"Beusekom","given":"Justus E E","non-dropping-particle":"van","parse-names":false,"suffix":""},{"dropping-particle":"","family":"Reise","given":"Karsten","non-dropping-particle":"","parse-names":false,"suffix":""}],"container-title":"Biological Invasions","id":"ITEM-2","issue":"10","issued":{"date-parts":[["2010"]]},"page":"3579-3589","title":"Does climatic warming explain why an introduced barnacle finally takes over after a lag of more than 50 years?","type":"article-journal","volume":"12"},"uris":["http://www.mendeley.com/documents/?uuid=fc4f1ae7-0fd8-4936-bdf7-c137b97f881f"]}],"mendeley":{"formattedCitation":"(Saunders &amp; Metaxas, 2007; Witte, Buschbaum, van Beusekom, &amp; Reise, 2010)","plainTextFormattedCitation":"(Saunders &amp; Metaxas, 2007; Witte, Buschbaum, van Beusekom, &amp; Reise, 2010)","previouslyFormattedCitation":"(Saunders &amp; Metaxas, 2007; Witte, Buschbaum, van Beusekom, &amp; Reise, 2010)"},"properties":{"noteIndex":0},"schema":"https://github.com/citation-style-language/schema/raw/master/csl-citation.json"}</w:instrText>
      </w:r>
      <w:r w:rsidR="00D12162">
        <w:fldChar w:fldCharType="separate"/>
      </w:r>
      <w:r w:rsidR="00D12162" w:rsidRPr="00D12162">
        <w:rPr>
          <w:noProof/>
        </w:rPr>
        <w:t>(Saunders &amp; Metaxas, 2007; Witte, Buschbaum, van Beusekom, &amp; Reise, 2010)</w:t>
      </w:r>
      <w:r w:rsidR="00D12162">
        <w:fldChar w:fldCharType="end"/>
      </w:r>
      <w:r w:rsidRPr="00C02792">
        <w:t xml:space="preserve">, </w:t>
      </w:r>
      <w:r w:rsidR="00D12162">
        <w:t xml:space="preserve">and </w:t>
      </w:r>
      <w:r w:rsidRPr="00C02792">
        <w:t xml:space="preserve">fecundity </w:t>
      </w:r>
      <w:r w:rsidR="00D12162">
        <w:fldChar w:fldCharType="begin" w:fldLock="1"/>
      </w:r>
      <w:r w:rsidR="005C2226">
        <w:instrText>ADDIN CSL_CITATION {"citationItems":[{"id":"ITEM-1","itemData":{"DOI":"10.3354/meps09281","ISSN":"0171-8630","author":[{"dropping-particle":"","family":"Valdizan","given":"A","non-dropping-particle":"","parse-names":false,"suffix":""},{"dropping-particle":"","family":"Beninger","given":"P. G.","non-dropping-particle":"","parse-names":false,"suffix":""},{"dropping-particle":"","family":"Decottignies","given":"P.","non-dropping-particle":"","parse-names":false,"suffix":""},{"dropping-particle":"","family":"Chantrel","given":"M.","non-dropping-particle":"","parse-names":false,"suffix":""},{"dropping-particle":"","family":"Cognie","given":"B.","non-dropping-particle":"","parse-names":false,"suffix":""}],"container-title":"Marine Ecology Progress Series","id":"ITEM-1","issued":{"date-parts":[["2011"]]},"page":"153-165","title":"Evidence that rising coastal seawater temperatures increase reproductive output of the invasive gastropod Crepidula fornicata","type":"article-journal","volume":"438"},"uris":["http://www.mendeley.com/documents/?uuid=969fea5e-1398-4cab-860f-20d081ce9da1"]},{"id":"ITEM-2","itemData":{"DOI":"10.1111/ddi.12604","ISSN":"14724642","author":[{"dropping-particle":"","family":"Dijkstra","given":"Jennifer A.","non-dropping-particle":"","parse-names":false,"suffix":""},{"dropping-particle":"","family":"Westerman","given":"Erica L.","non-dropping-particle":"","parse-names":false,"suffix":""},{"dropping-particle":"","family":"Harris","given":"Larry G.","non-dropping-particle":"","parse-names":false,"suffix":""}],"container-title":"Diversity and Distributions","id":"ITEM-2","issue":"10","issued":{"date-parts":[["2017"]]},"page":"1182-1192","title":"Elevated seasonal temperatures eliminate thermal barriers of reproduction of a dominant invasive species: A community state change for northern communities?","type":"article-journal","volume":"23"},"uris":["http://www.mendeley.com/documents/?uuid=ab970cbe-660f-4450-a2f2-6c415a1fa190"]}],"mendeley":{"formattedCitation":"(Dijkstra, Westerman, &amp; Harris, 2017; Valdizan et al., 2011)","plainTextFormattedCitation":"(Dijkstra, Westerman, &amp; Harris, 2017; Valdizan et al., 2011)","previouslyFormattedCitation":"(Dijkstra, Westerman, &amp; Harris, 2017; Valdizan et al., 2011)"},"properties":{"noteIndex":0},"schema":"https://github.com/citation-style-language/schema/raw/master/csl-citation.json"}</w:instrText>
      </w:r>
      <w:r w:rsidR="00D12162">
        <w:fldChar w:fldCharType="separate"/>
      </w:r>
      <w:r w:rsidR="005C2226" w:rsidRPr="005C2226">
        <w:rPr>
          <w:noProof/>
        </w:rPr>
        <w:t>(Dijkstra, Westerman, &amp; Harris, 2017; Valdizan et al., 2011)</w:t>
      </w:r>
      <w:r w:rsidR="00D12162">
        <w:fldChar w:fldCharType="end"/>
      </w:r>
      <w:r w:rsidRPr="00C02792">
        <w:t xml:space="preserve">. </w:t>
      </w:r>
    </w:p>
    <w:p w14:paraId="00000042" w14:textId="6EDF10FC" w:rsidR="00A32E6C" w:rsidRPr="00C02792" w:rsidRDefault="00CD11F5">
      <w:pPr>
        <w:ind w:firstLine="720"/>
      </w:pPr>
      <w:r w:rsidRPr="00C02792">
        <w:t>Given that cold water temperatures currently seem to limit survival and reproduction in the Bering Sea, warming temperatures might have the greatest implication for taxa that are at the limit of their temperature thresholds</w:t>
      </w:r>
      <w:r w:rsidR="00D12162">
        <w:t>, such as the European green crab</w:t>
      </w:r>
      <w:r w:rsidRPr="00C02792">
        <w:t xml:space="preserve"> </w:t>
      </w:r>
      <w:r w:rsidR="00D1216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D12162">
        <w:fldChar w:fldCharType="separate"/>
      </w:r>
      <w:r w:rsidR="00D12162" w:rsidRPr="00D12162">
        <w:rPr>
          <w:noProof/>
        </w:rPr>
        <w:t>(de Rivera et al., 2007)</w:t>
      </w:r>
      <w:r w:rsidR="00D12162">
        <w:fldChar w:fldCharType="end"/>
      </w:r>
      <w:r w:rsidRPr="00C02792">
        <w:t xml:space="preserve">. Our mid-century models suggest that warming temperatures will cause the southern Bering Sea to shift from marginal to moderately suitable conditions for the </w:t>
      </w:r>
      <w:r w:rsidR="00D12162">
        <w:t xml:space="preserve">European </w:t>
      </w:r>
      <w:r w:rsidRPr="00C02792">
        <w:t>green crab’s growth and reproduction, which would allow this species to move from merely surviving under recent Bering Sea conditions to being able to reproduce and establish a population under mid-century projections (model results for specific species, including the European green crab, can be found at http://beringinvaders.org/).</w:t>
      </w:r>
    </w:p>
    <w:p w14:paraId="00000043" w14:textId="77777777" w:rsidR="00A32E6C" w:rsidRPr="00C02792" w:rsidRDefault="00CD11F5">
      <w:pPr>
        <w:pStyle w:val="Heading2"/>
      </w:pPr>
      <w:r w:rsidRPr="00C02792">
        <w:lastRenderedPageBreak/>
        <w:t>Model limitations</w:t>
      </w:r>
    </w:p>
    <w:p w14:paraId="00000044" w14:textId="77777777" w:rsidR="00A32E6C" w:rsidRPr="00C02792" w:rsidRDefault="00CD11F5">
      <w:pPr>
        <w:ind w:firstLine="720"/>
      </w:pPr>
      <w:r w:rsidRPr="00C02792">
        <w:t xml:space="preserve">The ROMS we used to predict suitable conditions underestimate summer water temperatures near the coast and in shallow waters &lt; 10 m deep. The models’ spatial resolution does not extend to the edge of the coastline and computational limitations required water depths to be set to a minimum of 10 m depth (A. Hermann, pers. comm.).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w:t>
      </w:r>
      <w:proofErr w:type="spellStart"/>
      <w:r w:rsidRPr="00C02792">
        <w:t>Nushagak</w:t>
      </w:r>
      <w:proofErr w:type="spellEnd"/>
      <w:r w:rsidRPr="00C02792">
        <w:t xml:space="preserve"> rivers. Measurements from finer scale models have recorded temperatures as high as 19°C near the Yukon River (from MODIS; </w:t>
      </w:r>
      <w:hyperlink r:id="rId10">
        <w:r w:rsidRPr="00C02792">
          <w:rPr>
            <w:color w:val="0000FF"/>
            <w:u w:val="single"/>
          </w:rPr>
          <w:t>https://neo.sci.gsfc.nasa.gov/</w:t>
        </w:r>
      </w:hyperlink>
      <w:r w:rsidRPr="00C02792">
        <w:t xml:space="preserve">), and field measurements at the mouth of the Yukon have been as high as 21°C (T. Jorgenson, pers. comm.). In contrast, maximum temperatures predicted by the ROMS never exceeded 16.3°C. However, while the warming effects of these rivers are not fully captured by the ROMS, they do not last for more than a few weeks. Thus, while we may be underestimating the number of weeks of suitable reproductive conditions, model limitations should not affect the results of our year-round survival analysis. </w:t>
      </w:r>
    </w:p>
    <w:p w14:paraId="00000045" w14:textId="0318FA30" w:rsidR="00A32E6C" w:rsidRPr="00C02792" w:rsidRDefault="00CD11F5">
      <w:pPr>
        <w:ind w:firstLine="720"/>
      </w:pPr>
      <w:r w:rsidRPr="00C02792">
        <w:t>Our approach, which uses physiological thresholds rather than environmental matching, is especially meaningful in systems such as the Arctic, where environmental conditions fall outside the range of values to which taxa are exposed in their current rang</w:t>
      </w:r>
      <w:r w:rsidR="00F479A2">
        <w:t>e</w:t>
      </w:r>
      <w:r w:rsidRPr="00C02792">
        <w:t xml:space="preserve">. However, we found that there were limited data on physiological thresholds, especially with respect to cold water tolerances and to reproductive and developmental processes. Estimating tolerances for reproduction and development is particularly complex given that organisms have different temperature and time requirements for spawning, brooding, and metamorphosis. Moreover, </w:t>
      </w:r>
      <w:r w:rsidRPr="00C02792">
        <w:lastRenderedPageBreak/>
        <w:t xml:space="preserve">exposure to temperatures at the tail-end of an organism’s tolerance threshold can increase the time required for development </w:t>
      </w:r>
      <w:r w:rsidR="00F479A2">
        <w:fldChar w:fldCharType="begin" w:fldLock="1"/>
      </w:r>
      <w:r w:rsidR="00F479A2">
        <w:instrText>ADDIN CSL_CITATION {"citationItems":[{"id":"ITEM-1","itemData":{"DOI":"10.1007/s00227-006-0451-9","ISBN":"0025-3162","ISSN":"0025-3162","abstract":"Introduced populations can cause ecological and economic damage and are difficult to eradicate once they have established. It is therefore important to be able to predict both where species may become established and their capacity to spread within recipient regions. Here, we use a new method to assess potential for intraregional spread of a marine crab introduced to North America, Carcinus maenas. We determined survivorship and development rates throughout a range of temperatures in the laboratory for C. maenas larvae from non-native populations on the Atlantic and Pacific coasts of North America. The larvae exhibited narrower physiological tolerances than adults, and no lab-cultured larvae completed larval development below 10.0 degrees C or above 22.5 degrees C. Survivorship peaked at intermediate water temperatures of 12.5-20.0 degrees C, and development time decreased with increasing temperatures within this range. Based upon these laboratory development rates, we used nearshore sea-surface temperature data from both coasts of North America to predict development times required for larvae at different months and sites. Taken together, survivorship and development data indicate that C. maenas has the capacity to continue its northward spread and establish populations at numerous additional sites in North America. Moreover, decadal temperature data at two Alaskan sites predicted little variability in development duration across years, suggesting that development duration predictions are robust to interannual water temperature differences.","author":[{"dropping-particle":"","family":"Rivera","given":"Catherine E.","non-dropping-particle":"de","parse-names":false,"suffix":""},{"dropping-particle":"","family":"Hitchcock","given":"Natasha Gray","non-dropping-particle":"","parse-names":false,"suffix":""},{"dropping-particle":"","family":"Teck","given":"Sarah J.","non-dropping-particle":"","parse-names":false,"suffix":""},{"dropping-particle":"","family":"Steves","given":"Brian P.","non-dropping-particle":"","parse-names":false,"suffix":""},{"dropping-particle":"","family":"Hines","given":"Anson H.","non-dropping-particle":"","parse-names":false,"suffix":""},{"dropping-particle":"","family":"Ruiz","given":"Gregory M.","non-dropping-particle":"","parse-names":false,"suffix":""}],"container-title":"Marine Biology","id":"ITEM-1","issue":"6","issued":{"date-parts":[["2007","3","5"]]},"page":"1275-1288","title":"Larval development rate predicts range expansion of an introduced crab","type":"article-journal","volume":"150"},"uris":["http://www.mendeley.com/documents/?uuid=eba68940-1309-458a-9d70-e76a20b480c7"]}],"mendeley":{"formattedCitation":"(de Rivera et al., 2007)","plainTextFormattedCitation":"(de Rivera et al., 2007)","previouslyFormattedCitation":"(de Rivera et al., 2007)"},"properties":{"noteIndex":0},"schema":"https://github.com/citation-style-language/schema/raw/master/csl-citation.json"}</w:instrText>
      </w:r>
      <w:r w:rsidR="00F479A2">
        <w:fldChar w:fldCharType="separate"/>
      </w:r>
      <w:r w:rsidR="00F479A2" w:rsidRPr="00F479A2">
        <w:rPr>
          <w:noProof/>
        </w:rPr>
        <w:t>(de Rivera et al., 2007)</w:t>
      </w:r>
      <w:r w:rsidR="00F479A2">
        <w:fldChar w:fldCharType="end"/>
      </w:r>
      <w:r w:rsidRPr="00C02792">
        <w:t xml:space="preserve">. Additional research is needed to understand taxa’s thermal response curves </w:t>
      </w:r>
      <w:r w:rsidR="00F479A2">
        <w:fldChar w:fldCharType="begin" w:fldLock="1"/>
      </w:r>
      <w:r w:rsidR="00ED7432">
        <w:instrText>ADDIN CSL_CITATION {"citationItems":[{"id":"ITEM-1","itemData":{"DOI":"10.3354/meps08107","ISBN":"0171-8630","ISSN":"01718630","abstract":"Increased awareness of climate change and invasive species has resulted in a surge of studies on how climate change impacts the invasibility of communities. A common method of study is comparing temperature ranges of native or naturalized species to those of highly invasive species. Two fouling community animals that have been so compared are the ascidians Botryllus schlosseri and Botrylloides violaceus. However, temperature range comparisons of different life history traits yield conflicting results. We examined the 2 species to identify a characteristic that could explain these discrepancies and found a single outstanding feature: the brooding period in B. violaceus is at least 5 times that of B. schlosseri. To determine if this elongated brooding period accounted for the observed discrepancies in temperature range, the relationship between recruitment and temperature was reanalyzed using estimated fertilization times for 2001-2006 recruitment at the Groton Long Point Marina and the University of Connecticut, Avery Point, and 2006 recruitment at the University of Maine Darling Marine Center. Estimated fertilization occurred at the same water temperatures for B. violaceus and B. schlosseri colonies. The observed delay in initial recruitment of B. violaceus resulted from the elongated brooding period, not a delay in fertilization due to water temperature. Analyzing recruitment data without incorporating brooding period may not be representative of reproductive environmental requirements and ranges for animals with brooding periods, and may result in uninformative conclusions when comparing species whose brooding periods differ significantly.","author":[{"dropping-particle":"","family":"Westerman","given":"Erica L.","non-dropping-particle":"","parse-names":false,"suffix":""},{"dropping-particle":"","family":"Whitlatch","given":"Robert","non-dropping-particle":"","parse-names":false,"suffix":""},{"dropping-particle":"","family":"Dijkstra","given":"Jennifer A.","non-dropping-particle":"","parse-names":false,"suffix":""},{"dropping-particle":"","family":"Harris","given":"Larry G.","non-dropping-particle":"","parse-names":false,"suffix":""}],"container-title":"Marine Ecology Progress Series","id":"ITEM-1","issued":{"date-parts":[["2009"]]},"page":"13-19","title":"Variation in brooding period masks similarities in response to changing temperatures","type":"article-journal","volume":"391"},"uris":["http://www.mendeley.com/documents/?uuid=eac96a20-b72b-4274-b0b7-f542a6db178c"]},{"id":"ITEM-2","itemData":{"DOI":"10.1016/B978-0-12-385529-9.00003-2","ISBN":"0065-2881","ISSN":"00652881","PMID":"21962751","abstract":"The ongoing and future effects of global climate change on natural and human-managed ecosystems have led to a renewed interest in the concept of ecological thresholds or tipping points. While generalizations such as poleward range shifts serve as a useful heuristic framework to understand the overall ecological impacts of climate change, sophisticated approaches to management require spatially and temporally explicit predictions that move beyond these oversimplified models. Most approaches to studying ecological thresholds in marine ecosystems tend to focus on populations, or on non-linearities in physical drivers. Here we argue that many of the observed thresholds observed at community and ecosystem levels can potentially be explained as the product of non-linearities that occur at three scales: (a) the mechanisms by which individual organisms interact with their ambient habitat, (b) the non-linear relationship between organismal physiological performance and variables such as body temperature and (c) the indirect effects of physiological stress on species interactions such as competition and predation. We explore examples at each of these scales in detail and explain why a failure to consider these non-linearities - many of which can be counterintuitive - can lead to Type II errors (a failure to predict significant ecological responses to climate change). Specifically, we examine why ecological thresholds can occur well before concomitant thresholds in physical drivers are observed, i.e. how even small linear changes in the physical environment can lead to ecological tipping points. We advocate for an integrated framework that combines biophysical, ecological and physiological methods to generate hypotheses that can be tested using experimental manipulation as well as hindcasting and nowcasting of observed change, on a spatially and temporally explicit basis. © 2011 Elsevier Ltd.","author":[{"dropping-particle":"","family":"Monaco","given":"Cristian J.","non-dropping-particle":"","parse-names":false,"suffix":""},{"dropping-particle":"","family":"Helmuth","given":"Brian","non-dropping-particle":"","parse-names":false,"suffix":""}],"container-title":"Advances in Marine Biology","id":"ITEM-2","issued":{"date-parts":[["2011"]]},"number-of-pages":"123-160","title":"Tipping points, thresholds and the keystone role of physiology in marine climate change research","type":"book","volume":"60"},"uris":["http://www.mendeley.com/documents/?uuid=062cb3f7-d2b5-4a3d-9e6b-2fa7e5baa35d"]},{"id":"ITEM-3","itemData":{"ISBN":"9781780641645","author":[{"dropping-particle":"","family":"Sorte","given":"Cascade J B","non-dropping-particle":"","parse-names":false,"suffix":""}],"container-title":"Invasive Species and Global Climate Change","id":"ITEM-3","issued":{"date-parts":[["2014"]]},"page":"101-116","title":"Synergies between climate change and species invasions: Evidence from marine systems","type":"article-journal"},"uris":["http://www.mendeley.com/documents/?uuid=e42ecf02-1221-4786-8b90-840ffcfdb997"]},{"id":"ITEM-4","itemData":{"DOI":"10.1007/s00227-015-2799-1","ISSN":"00253162","abstract":"Controlling the spread of marine invasive species is a challenging and costly task. Maps that predict the potential spread of an invader based on known habitat preferences can be extremely valuable for assessing invasion risk and prioritizing management actions for invasion control or prevention. Most maps are developed by using environmental data on the species’ known distribution to map the potential niche of the species in a new location. However, this approach is complicated when a species spreads to an area where environmental conditions are much different than in other places it is known to exist. Didemnum vexillum was discovered in Southeast Alaska in 2010, marking the northernmost known range of this species. A self-organizing map (SOM) was used to assess potential habitat for D. vexillum in other parts of Southeast Alaska using summer and winter temperature and salinity as controlling factors. This research highlights the uncertainty of using the species’ current distribution to evaluate potential spread to an environment at the edge of a species’ environmental tolerances. It also identifies gaps in our knowledge of D. vexillum thermal and salinity tolerances, including potential synergistic and additive effects of both low temperature and low salinity, which limit investigation of mechanistic modeling methods.","author":[{"dropping-particle":"","family":"Miller","given":"Katharine B.","non-dropping-particle":"","parse-names":false,"suffix":""}],"container-title":"Marine Biology","id":"ITEM-4","issue":"2","issued":{"date-parts":[["2016"]]},"page":"1-12","publisher":"Springer Berlin Heidelberg","title":"Forecasting at the edge of the niche: Didemnum vexillum in Southeast Alaska","type":"article-journal","volume":"163"},"uris":["http://www.mendeley.com/documents/?uuid=8e00fb05-0e69-42f1-b7ef-4ef4416ce6e5"]}],"mendeley":{"formattedCitation":"(K. B. Miller, 2016; Monaco &amp; Helmuth, 2011; Sorte, 2014; Westerman et al., 2009)","manualFormatting":"(Miller, 2016; Monaco &amp; Helmuth, 2011; Sorte, 2014; Westerman et al., 2009)","plainTextFormattedCitation":"(K. B. Miller, 2016; Monaco &amp; Helmuth, 2011; Sorte, 2014; Westerman et al., 2009)","previouslyFormattedCitation":"(K. B. Miller, 2016; Monaco &amp; Helmuth, 2011; Sorte, 2014; Westerman et al., 2009)"},"properties":{"noteIndex":0},"schema":"https://github.com/citation-style-language/schema/raw/master/csl-citation.json"}</w:instrText>
      </w:r>
      <w:r w:rsidR="00F479A2">
        <w:fldChar w:fldCharType="separate"/>
      </w:r>
      <w:r w:rsidR="00F479A2" w:rsidRPr="00F479A2">
        <w:rPr>
          <w:noProof/>
        </w:rPr>
        <w:t>(Miller, 2016; Monaco &amp; Helmuth, 2011; Sorte, 2014; Westerman et al., 2009)</w:t>
      </w:r>
      <w:r w:rsidR="00F479A2">
        <w:fldChar w:fldCharType="end"/>
      </w:r>
      <w:r w:rsidRPr="00C02792">
        <w:t xml:space="preserve"> and the potential for rapid evolution </w:t>
      </w:r>
      <w:r w:rsidR="00F479A2">
        <w:fldChar w:fldCharType="begin" w:fldLock="1"/>
      </w:r>
      <w:r w:rsidR="00F479A2">
        <w:instrText>ADDIN CSL_CITATION {"citationItems":[{"id":"ITEM-1","itemData":{"DOI":"10.1111/ijlh.12426","ISBN":"0000000154871","ISSN":"18196608","PMID":"27935037","abstract":"Dissecting complex interactions between species and their environments has long been a research hotspot in the fields of ecology and evolutionary biology. The well-recognized Darwinian evolution has well explained long-term adaptation scenarios; however, “rapid” processes of biological responses to environmental changes remain largely unexplored, particularly moleculare mechanisms such as DNA methylation that have recently been proposed to play crucial roles in rapid environmental adaptation. Invasive species, which have capacities to successfully survive rapidly changing environments during biological invasions, provide great opportunities to study molecular mechanisms of rapid environemental adaptation. Here we used the methylation-sensitive amplified polymorphism (MSAP) technique in an invasive model ascidian, Ciona savignyi, to investigate how species interact with rapidly changing environments at the whole genome level. We detected quite rapid DNA methylation response: significant changes of DNA methylation frequency and epigenetic differentiation between treatment and control groups occurred only after 1-hour of high temperature exposure or after 3-hour of low salinity challenge. In addition, we detected time-dependent hemi-methylation changes and increased intra-group epigenetic divergence induced by environmental stresses. Interestingly, we found evidence of DNA methylation resilience, as most stress-induced DNA methylation variation maintained shortly (~48 hours) and quickly returned back to the control levels. Our findings clearly showed that invasive species could rapidly respond to acute environmental changes through DNA methylation modifications, and rapid environmental changes left significant epigenetic signatures at the whole genome level. All these results provide fundamental background to deeply investigate the contribution of DNA methylation mechanisms to rapid contemporary environmental adaptation.","author":[{"dropping-particle":"","family":"Huang","given":"Xuena","non-dropping-particle":"","parse-names":false,"suffix":""},{"dropping-particle":"","family":"Li","given":"Shiguo","non-dropping-particle":"","parse-names":false,"suffix":""},{"dropping-particle":"","family":"Ni","given":"Ping","non-dropping-particle":"","parse-names":false,"suffix":""},{"dropping-particle":"","family":"Gao","given":"Yangchun","non-dropping-particle":"","parse-names":false,"suffix":""},{"dropping-particle":"","family":"Bei","given":"Jiang","non-dropping-particle":"","parse-names":false,"suffix":""},{"dropping-particle":"","family":"Zhou","given":"Zunchun","non-dropping-particle":"","parse-names":false,"suffix":""},{"dropping-particle":"","family":"Zhan","given":"Aibin","non-dropping-particle":"","parse-names":false,"suffix":""}],"container-title":"Molecular Ecology","id":"ITEM-1","issue":"10","issued":{"date-parts":[["2017"]]},"page":"3218-3221","title":"Rapid response to changing environments during biological invasions: DNA methylation perspectives","type":"article-journal","volume":"12"},"uris":["http://www.mendeley.com/documents/?uuid=9e18dade-0af6-43e8-aaac-41ab7d0e25ce"]},{"id":"ITEM-2","itemData":{"DOI":"10.1016/j.tree.2017.03.007","ISSN":"01695347","PMID":"28395941","abstract":"We identified emerging scientific, technological, and sociopolitical issues likely to affect how biological invasions are studied and managed over the next two decades. Issues were ranked according to their probability of emergence, pervasiveness, potential impact, and novelty. Top-ranked issues include the application of genomic modification tools to control invasions, effects of Arctic globalization on invasion risk in the Northern Hemisphere, commercial use of microbes to facilitate crop production, the emergence of invasive microbial pathogens, and the fate of intercontinental trade agreements. These diverse issues suggest an expanding interdisciplinary role for invasion science in biosecurity and ecosystem management, burgeoning applications of biotechnology in alien species detection and control, and new frontiers in the microbial ecology of invasions. Expanding transportation networks, technological advances, global environmental change, and geopolitical forces are transforming risks of invasion worldwide.Genomic modification tools offer novel risks and potential solutions to managing invasions.Rapid warming and intensified human activities in the Arctic will alter invasion patterns and risks across the Northern Hemisphere.Anthropogenic stressors promote rapid evolutionary shifts that cause native and alien populations to become invasive.Microbial ecology is becoming increasingly relevant to understanding and managing invasions.","author":[{"dropping-particle":"","family":"Ricciardi","given":"Anthony","non-dropping-particle":"","parse-names":false,"suffix":""},{"dropping-particle":"","family":"Blackburn","given":"Tim M.","non-dropping-particle":"","parse-names":false,"suffix":""},{"dropping-particle":"","family":"Carlton","given":"James T.","non-dropping-particle":"","parse-names":false,"suffix":""},{"dropping-particle":"","family":"Dick","given":"Jaimie T A","non-dropping-particle":"","parse-names":false,"suffix":""},{"dropping-particle":"","family":"Hulme","given":"Philip E.","non-dropping-particle":"","parse-names":false,"suffix":""},{"dropping-particle":"","family":"Iacarella","given":"Josephine C.","non-dropping-particle":"","parse-names":false,"suffix":""},{"dropping-particle":"","family":"Jeschke","given":"Jonathan M.","non-dropping-particle":"","parse-names":false,"suffix":""},{"dropping-particle":"","family":"Liebhold","given":"Andrew M.","non-dropping-particle":"","parse-names":false,"suffix":""},{"dropping-particle":"","family":"Lockwood","given":"Julie L.","non-dropping-particle":"","parse-names":false,"suffix":""},{"dropping-particle":"","family":"MacIsaac","given":"Hugh J.","non-dropping-particle":"","parse-names":false,"suffix":""},{"dropping-particle":"","family":"Pysek","given":"Petr","non-dropping-particle":"","parse-names":false,"suffix":""},{"dropping-particle":"","family":"Richardson","given":"David M.","non-dropping-particle":"","parse-names":false,"suffix":""},{"dropping-particle":"","family":"Ruiz","given":"Gregory M.","non-dropping-particle":"","parse-names":false,"suffix":""},{"dropping-particle":"","family":"Simberloff","given":"Daniel","non-dropping-particle":"","parse-names":false,"suffix":""},{"dropping-particle":"","family":"Sutherland","given":"William J.","non-dropping-particle":"","parse-names":false,"suffix":""},{"dropping-particle":"","family":"Wardle","given":"David A.","non-dropping-particle":"","parse-names":false,"suffix":""},{"dropping-particle":"","family":"Aldridge","given":"David C.","non-dropping-particle":"","parse-names":false,"suffix":""}],"container-title":"Trends in Ecology and Evolution","id":"ITEM-2","issue":"6","issued":{"date-parts":[["2017"]]},"page":"464-474","title":"Invasion science: a horizon scan of emerging challenges and opportunities","type":"article-journal","volume":"32"},"uris":["http://www.mendeley.com/documents/?uuid=027aa0fa-40ae-48c2-a5c6-7cf0026f510a"]}],"mendeley":{"formattedCitation":"(Huang et al., 2017; Ricciardi et al., 2017)","plainTextFormattedCitation":"(Huang et al., 2017; Ricciardi et al., 2017)","previouslyFormattedCitation":"(Huang et al., 2017; Ricciardi et al., 2017)"},"properties":{"noteIndex":0},"schema":"https://github.com/citation-style-language/schema/raw/master/csl-citation.json"}</w:instrText>
      </w:r>
      <w:r w:rsidR="00F479A2">
        <w:fldChar w:fldCharType="separate"/>
      </w:r>
      <w:r w:rsidR="00F479A2" w:rsidRPr="00F479A2">
        <w:rPr>
          <w:noProof/>
        </w:rPr>
        <w:t>(Huang et al., 2017; Ricciardi et al., 2017)</w:t>
      </w:r>
      <w:r w:rsidR="00F479A2">
        <w:fldChar w:fldCharType="end"/>
      </w:r>
      <w:r w:rsidRPr="00C02792">
        <w:t>, which could enable taxa to increase their tolerances to cold water. More comprehensive models can be built for a subset of high-interest NIS that take into account additional habitat requirements such as substrate type, wave exposure, and prey availability.</w:t>
      </w:r>
    </w:p>
    <w:p w14:paraId="00000046" w14:textId="77777777" w:rsidR="00A32E6C" w:rsidRPr="00C02792" w:rsidRDefault="00CD11F5">
      <w:pPr>
        <w:pStyle w:val="Heading2"/>
      </w:pPr>
      <w:r w:rsidRPr="00C02792">
        <w:t>Interactions between vessel traffic and predicted NIS habitat</w:t>
      </w:r>
    </w:p>
    <w:p w14:paraId="00000047" w14:textId="0181AA9E" w:rsidR="00A32E6C" w:rsidRPr="00C02792" w:rsidRDefault="00CD11F5">
      <w:pPr>
        <w:ind w:firstLine="720"/>
      </w:pPr>
      <w:r w:rsidRPr="00C02792">
        <w:t>Without a road system to provide access to Alaska’s port communities, vessels of all types form a marine highway system that is traveled by ferries, tugs, barges, and as demonstrated here, fishing vessels. Data from commercial and fishing vessel traffic, and from ballast water discharge, point to the port of Dutch Harbor as the most visited port in the Bering Sea. Traffic to Dutch Harbor was up to two orders of magnitude more than traffic to other ports, and trips ending in Dutch Harbor originated from more than ten countries around the world.</w:t>
      </w:r>
      <w:r w:rsidRPr="00C02792">
        <w:rPr>
          <w:color w:val="FF0000"/>
        </w:rPr>
        <w:t xml:space="preserve"> </w:t>
      </w:r>
      <w:r w:rsidRPr="00C02792">
        <w:t xml:space="preserve">Compared to ballast water data, fishing vessel traffic was highly regional, connecting the port of Dutch Harbor to ports of the Pribilof Islands, Bristol Bay, and </w:t>
      </w:r>
      <w:proofErr w:type="spellStart"/>
      <w:r w:rsidRPr="00C02792">
        <w:t>Akutan</w:t>
      </w:r>
      <w:proofErr w:type="spellEnd"/>
      <w:r w:rsidRPr="00C02792">
        <w:t xml:space="preserve">. </w:t>
      </w:r>
      <w:r w:rsidRPr="00C02792">
        <w:rPr>
          <w:color w:val="000000"/>
        </w:rPr>
        <w:t xml:space="preserve">While many of these vessels may not </w:t>
      </w:r>
      <w:r w:rsidRPr="00C02792">
        <w:t xml:space="preserve">discharge </w:t>
      </w:r>
      <w:r w:rsidRPr="00C02792">
        <w:rPr>
          <w:color w:val="000000"/>
        </w:rPr>
        <w:t xml:space="preserve">ballast water, they can still </w:t>
      </w:r>
      <w:r w:rsidRPr="00C02792">
        <w:t>transport fouling organisms</w:t>
      </w:r>
      <w:r w:rsidRPr="00C02792">
        <w:rPr>
          <w:color w:val="000000"/>
        </w:rPr>
        <w:t xml:space="preserve">, which may be a larger contributor of propagules than </w:t>
      </w:r>
      <w:r w:rsidRPr="00C02792">
        <w:t xml:space="preserve">ballast water </w:t>
      </w:r>
      <w:r w:rsidR="00F479A2">
        <w:fldChar w:fldCharType="begin" w:fldLock="1"/>
      </w:r>
      <w:r w:rsidR="00F479A2">
        <w:instrText>ADDIN CSL_CITATION {"citationItems":[{"id":"ITEM-1","itemData":{"DOI":"10.1139/cjfas-2014-0473","ISBN":"0706-652X","ISSN":"0706-652X","abstract":"Ships' hull fouling and ballast water are leading vectors of marine nonindigenous species globally, yet few studies have examined their magnitude in the Arctic. To determine the relative importance of these vectors in Canada's Arctic, we collected hull and ballast water samples from 13 and 32 vessels, respectively, at Churchill, Manitoba. We compared total abundance and richness of invertebrates transported on hulls versus those in ballast water. We found that hull fouling was associated with higher total abundance and richness of nonindigenous species when compared with ballast water. Additionally, a significant positive richness–total abundance relationship for nonindigenous species for hull fouling but not for ballast water assemblages suggests that the likelihood of a high-risk (i.e., species-rich and high abundance) introduction event is greater for the former than the latter vector. The discovery of viable, widespread nonindigenous barnacles in hull samples further underscores the promi-nence of hull fouling over ballast water as a vector of nonindigenous species. Our study demonstrates that hull fouling is a more important vector for transfer of nonindigenous species to the Canadian Arctic than ballast water based on abundance and richness of nonindigenous species transported by the two vectors. Résumé : Si les salissures sur les coques de navire et l'eau de ballast sont d'importants vecteurs de transport d'espèces marines non indigènes à l'échelle planétaire, peu d'études ont examiné leur ampleur dans l'Arctique. Afin de déterminer l'importance relative de ces vecteurs dans l'Arctique canadien, nous avons prélevé des échantillons de coque et d'eau de ballast de 13 et 32 navires, respectivement, à Churchill (Manitoba, Canada). Nous avons comparé l'abondance totale et la richesse des inver-tébrés transportés sur les coques et dans l'eau de ballast. Nous avons constaté que les salissures de coque étaient associées à une abondance totale et une richesse plus grandes d'espèces non indigènes que l'eau de ballast. En outre, une relation positive significative entre la richesse et l'abondance totale des espèces non indigènes dans les salissures de coque, mais non dans les assemblages d'eau de ballast, indiquerait que la probabilité d'un évènement d'introduction de risque élevé (c.-à -d. richesse spécifique et abondance élevées) est plus grande pour le premier vecteur que pour le second. La découverte d'anatifes non indigènes viables répandus dans les éc…","author":[{"dropping-particle":"","family":"Chan","given":"Farrah T.","non-dropping-particle":"","parse-names":false,"suffix":""},{"dropping-particle":"","family":"MacIsaac","given":"Hugh J.","non-dropping-particle":"","parse-names":false,"suffix":""},{"dropping-particle":"","family":"Bailey","given":"Sarah A.","non-dropping-particle":"","parse-names":false,"suffix":""},{"dropping-particle":"","family":"Krkošek","given":"Martin","non-dropping-particle":"","parse-names":false,"suffix":""}],"container-title":"Canadian Journal of Fisheries and Aquatic Sciences","id":"ITEM-1","issue":"8","issued":{"date-parts":[["2015"]]},"page":"1230-1242","title":"Relative importance of vessel hull fouling and ballast water as transport vectors of nonindigenous species to the Canadian Arctic","type":"article-journal","volume":"72"},"uris":["http://www.mendeley.com/documents/?uuid=482b5aff-d3af-41dc-a6f4-091a561695bc"]}],"mendeley":{"formattedCitation":"(Chan, MacIsaac, Bailey, &amp; Krkošek, 2015)","plainTextFormattedCitation":"(Chan, MacIsaac, Bailey, &amp; Krkošek, 2015)","previouslyFormattedCitation":"(Chan, MacIsaac, Bailey, &amp; Krkošek, 2015)"},"properties":{"noteIndex":0},"schema":"https://github.com/citation-style-language/schema/raw/master/csl-citation.json"}</w:instrText>
      </w:r>
      <w:r w:rsidR="00F479A2">
        <w:fldChar w:fldCharType="separate"/>
      </w:r>
      <w:r w:rsidR="00F479A2" w:rsidRPr="00F479A2">
        <w:rPr>
          <w:noProof/>
        </w:rPr>
        <w:t>(Chan, MacIsaac, Bailey, &amp; Krkošek, 2015)</w:t>
      </w:r>
      <w:r w:rsidR="00F479A2">
        <w:fldChar w:fldCharType="end"/>
      </w:r>
      <w:r w:rsidRPr="00C02792">
        <w:t xml:space="preserve">. </w:t>
      </w:r>
    </w:p>
    <w:p w14:paraId="09268470" w14:textId="62F6CDB1" w:rsidR="00B615AF" w:rsidRDefault="00CD11F5">
      <w:pPr>
        <w:ind w:firstLine="720"/>
      </w:pPr>
      <w:r w:rsidRPr="00C02792">
        <w:rPr>
          <w:color w:val="000000"/>
        </w:rPr>
        <w:t xml:space="preserve">Dutch Harbor is one of the largest fisheries port in the U.S. and has long been recognized as a potentially important point of entry for non-native species based on patterns of vessel traffic </w:t>
      </w:r>
      <w:r w:rsidR="00F479A2">
        <w:rPr>
          <w:color w:val="000000"/>
        </w:rPr>
        <w:fldChar w:fldCharType="begin" w:fldLock="1"/>
      </w:r>
      <w:r w:rsidR="00ED7432">
        <w:rPr>
          <w:color w:val="000000"/>
        </w:rPr>
        <w:instrText>ADDIN CSL_CITATION {"citationItems":[{"id":"ITEM-1","itemData":{"DOI":"10.1016/j.marpolbul.2006.06.005","ISBN":"0025-326X","ISSN":"0025326X","PMID":"16904704","abstract":"Ships are a dominant vector for biological invasions through ballast water discharge (BWD) and hull fouling. Here, we provide a first comprehensive analysis of shipping in Alaska, summarizing (a) the number, type and origin of vessel arrivals to Alaska for 2003 and 2004, (b) the spatial and temporal variation in vessel traffic, and (c) the available data on ballast water discharge in order to prioritize locations for tracking biological invasions. Most arrivals were passenger vessels, followed by ferries and fishing vessels, all of which carried little ballast water. Regional and seasonal patterns in arrivals and BWD were unevenly distributed among vessel types. The majority of vessels reporting BWD were from foreign ports, and most of this ballast was untreated. The largest volumes of ballast were from tankers at Valdez and Kenai Peninsula ports. Although Alaska has few documented invasions, opportunities for ship-mediated transfer now appear high and warrant further scrutiny. © 2006 Elsevier Ltd. All rights reserved.","author":[{"dropping-particle":"","family":"McGee","given":"Steven","non-dropping-particle":"","parse-names":false,"suffix":""},{"dropping-particle":"","family":"Piorkowski","given":"Robert","non-dropping-particle":"","parse-names":false,"suffix":""},{"dropping-particle":"","family":"Ruiz","given":"Gregory","non-dropping-particle":"","parse-names":false,"suffix":""}],"container-title":"Marine Pollution Bulletin","id":"ITEM-1","issue":"12","issued":{"date-parts":[["2006"]]},"page":"1634-1645","title":"Analysis of recent vessel arrivals and ballast water discharge in Alaska: Toward assessing ship-mediated invasion risk","type":"article-journal","volume":"52"},"uris":["http://www.mendeley.com/documents/?uuid=f36d2327-c825-4982-a253-bae452a58ac7"]},{"id":"ITEM-2","itemData":{"DOI":"10.3391/mbi.2016.7.2.08","ISSN":"19898649","abstract":"The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Invasions","id":"ITEM-2","issue":"2","issued":{"date-parts":[["2016"]]},"page":"199-211","title":"Ballast-borne marine invasive species: exploring the risk to coastal Alaska, USA","type":"article-journal","volume":"7"},"uris":["http://www.mendeley.com/documents/?uuid=fde5295e-9d8c-44f7-938a-c216eb91b6db"]}],"mendeley":{"formattedCitation":"(McGee et al., 2006; D. Verna, Harris, Holzer, &amp; Minton, 2016)","manualFormatting":"(McGee et al., 2006; Verna, Harris, Holzer, &amp; Minton, 2016)","plainTextFormattedCitation":"(McGee et al., 2006; D. Verna, Harris, Holzer, &amp; Minton, 2016)","previouslyFormattedCitation":"(McGee et al., 2006; D. Verna, Harris, Holzer, &amp; Minton, 2016)"},"properties":{"noteIndex":0},"schema":"https://github.com/citation-style-language/schema/raw/master/csl-citation.json"}</w:instrText>
      </w:r>
      <w:r w:rsidR="00F479A2">
        <w:rPr>
          <w:color w:val="000000"/>
        </w:rPr>
        <w:fldChar w:fldCharType="separate"/>
      </w:r>
      <w:r w:rsidR="00F479A2" w:rsidRPr="00F479A2">
        <w:rPr>
          <w:noProof/>
          <w:color w:val="000000"/>
        </w:rPr>
        <w:t>(McGee et al., 2006; Verna, Harris, Holzer, &amp; Minton, 2016)</w:t>
      </w:r>
      <w:r w:rsidR="00F479A2">
        <w:rPr>
          <w:color w:val="000000"/>
        </w:rPr>
        <w:fldChar w:fldCharType="end"/>
      </w:r>
      <w:r w:rsidRPr="00C02792">
        <w:rPr>
          <w:color w:val="000000"/>
        </w:rPr>
        <w:t xml:space="preserve">. Given Dutch Harbor’s connectivity to other ports, it </w:t>
      </w:r>
      <w:r w:rsidRPr="00C02792">
        <w:t xml:space="preserve">may also act as a “transport hub” </w:t>
      </w:r>
      <w:r w:rsidR="00B615AF">
        <w:fldChar w:fldCharType="begin" w:fldLock="1"/>
      </w:r>
      <w:r w:rsidR="00B615AF">
        <w:instrText>ADDIN CSL_CITATION {"citationItems":[{"id":"ITEM-1","itemData":{"DOI":"10.1111/j.1365-2664.2008.01540.x","ISSN":"00218901","author":[{"dropping-particle":"","family":"Floerl","given":"O.","non-dropping-particle":"","parse-names":false,"suffix":""},{"dropping-particle":"","family":"Inglis","given":"G. J.","non-dropping-particle":"","parse-names":false,"suffix":""},{"dropping-particle":"","family":"Dey","given":"K.","non-dropping-particle":"","parse-names":false,"suffix":""},{"dropping-particle":"","family":"Smith","given":"A.","non-dropping-particle":"","parse-names":false,"suffix":""}],"container-title":"Journal of Applied Ecology","id":"ITEM-1","issue":"1","issued":{"date-parts":[["2009","2"]]},"page":"37-45","publisher":"Blackwell Publishing Ltd","title":"The importance of transport hubs in stepping-stone invasions","type":"article-journal","volume":"46"},"uris":["http://www.mendeley.com/documents/?uuid=f35da83c-7398-37b9-9e85-30c4cf775314"]}],"mendeley":{"formattedCitation":"(Floerl, Inglis, Dey, &amp; Smith, 2009)","plainTextFormattedCitation":"(Floerl, Inglis, Dey, &amp; Smith, 2009)","previouslyFormattedCitation":"(Floerl, Inglis, Dey, &amp; Smith, 2009)"},"properties":{"noteIndex":0},"schema":"https://github.com/citation-style-language/schema/raw/master/csl-citation.json"}</w:instrText>
      </w:r>
      <w:r w:rsidR="00B615AF">
        <w:fldChar w:fldCharType="separate"/>
      </w:r>
      <w:r w:rsidR="00B615AF" w:rsidRPr="00B615AF">
        <w:rPr>
          <w:noProof/>
        </w:rPr>
        <w:t>(Floerl, Inglis, Dey, &amp; Smith, 2009)</w:t>
      </w:r>
      <w:r w:rsidR="00B615AF">
        <w:fldChar w:fldCharType="end"/>
      </w:r>
      <w:r w:rsidRPr="00C02792">
        <w:t xml:space="preserve"> introducing NIS to remote communities across the Bering Sea. The vulnerability of </w:t>
      </w:r>
      <w:r w:rsidRPr="00C02792">
        <w:rPr>
          <w:color w:val="000000"/>
        </w:rPr>
        <w:t xml:space="preserve">Dutch </w:t>
      </w:r>
      <w:r w:rsidRPr="00C02792">
        <w:rPr>
          <w:color w:val="000000"/>
        </w:rPr>
        <w:lastRenderedPageBreak/>
        <w:t xml:space="preserve">Harbor to introductions </w:t>
      </w:r>
      <w:r w:rsidR="00B615AF">
        <w:rPr>
          <w:color w:val="000000"/>
        </w:rPr>
        <w:t xml:space="preserve">from vessels </w:t>
      </w:r>
      <w:r w:rsidRPr="00C02792">
        <w:rPr>
          <w:color w:val="000000"/>
        </w:rPr>
        <w:t xml:space="preserve">is particularly salient because of </w:t>
      </w:r>
      <w:r w:rsidRPr="00C02792">
        <w:t>its</w:t>
      </w:r>
      <w:r w:rsidRPr="00C02792">
        <w:rPr>
          <w:color w:val="000000"/>
        </w:rPr>
        <w:t xml:space="preserve"> location.</w:t>
      </w:r>
      <w:r w:rsidR="00ED7432">
        <w:rPr>
          <w:color w:val="000000"/>
        </w:rPr>
        <w:t xml:space="preserve"> Dutch Harbor is one of the southernmost ports in the Bering Sea (Figure 1) and</w:t>
      </w:r>
      <w:r w:rsidRPr="00C02792">
        <w:rPr>
          <w:color w:val="000000"/>
        </w:rPr>
        <w:t xml:space="preserve"> is</w:t>
      </w:r>
      <w:r w:rsidR="00ED7432">
        <w:rPr>
          <w:color w:val="000000"/>
        </w:rPr>
        <w:t xml:space="preserve"> within the area that is</w:t>
      </w:r>
      <w:r w:rsidRPr="00C02792">
        <w:rPr>
          <w:color w:val="000000"/>
        </w:rPr>
        <w:t xml:space="preserve"> predicted to have </w:t>
      </w:r>
      <w:r w:rsidR="00ED7432">
        <w:t>highly suitable conditions</w:t>
      </w:r>
      <w:r w:rsidRPr="00C02792">
        <w:t xml:space="preserve"> for NIS</w:t>
      </w:r>
      <w:r w:rsidR="00ED7432">
        <w:t xml:space="preserve"> </w:t>
      </w:r>
      <w:r w:rsidR="00ED7432" w:rsidRPr="00C02792">
        <w:t>survival and establishment</w:t>
      </w:r>
      <w:r w:rsidRPr="00C02792">
        <w:t xml:space="preserve"> </w:t>
      </w:r>
      <w:commentRangeStart w:id="32"/>
      <w:r w:rsidRPr="00C02792">
        <w:rPr>
          <w:highlight w:val="yellow"/>
        </w:rPr>
        <w:t xml:space="preserve">(Figure </w:t>
      </w:r>
      <w:r w:rsidR="00B615AF">
        <w:rPr>
          <w:highlight w:val="yellow"/>
        </w:rPr>
        <w:t>2, Figure 4</w:t>
      </w:r>
      <w:r w:rsidRPr="00C02792">
        <w:rPr>
          <w:highlight w:val="yellow"/>
        </w:rPr>
        <w:t>)</w:t>
      </w:r>
      <w:commentRangeEnd w:id="32"/>
      <w:r w:rsidR="00B615AF">
        <w:rPr>
          <w:rStyle w:val="CommentReference"/>
        </w:rPr>
        <w:commentReference w:id="32"/>
      </w:r>
      <w:r w:rsidRPr="00C02792">
        <w:t>.</w:t>
      </w:r>
    </w:p>
    <w:p w14:paraId="00000048" w14:textId="380BBE5E" w:rsidR="00A32E6C" w:rsidRPr="00C02792" w:rsidRDefault="00CD11F5" w:rsidP="00B615AF">
      <w:pPr>
        <w:ind w:firstLine="720"/>
      </w:pPr>
      <w:r w:rsidRPr="00C02792">
        <w:t xml:space="preserve">Although the northern Bering Sea </w:t>
      </w:r>
      <w:r w:rsidR="00B615AF">
        <w:t>was predicted to have low suitability for NIS</w:t>
      </w:r>
      <w:r w:rsidRPr="00C02792">
        <w:t xml:space="preserve">, </w:t>
      </w:r>
      <w:r w:rsidR="00B615AF">
        <w:t>c</w:t>
      </w:r>
      <w:r w:rsidR="00B615AF" w:rsidRPr="00C02792">
        <w:t xml:space="preserve">ertain areas in the northern Bering Sea, such as the coastlines of Norton Sound, are already predicted to be warm enough to support reproduction and survival </w:t>
      </w:r>
      <w:commentRangeStart w:id="33"/>
      <w:r w:rsidR="00B615AF" w:rsidRPr="00C02792">
        <w:rPr>
          <w:highlight w:val="yellow"/>
        </w:rPr>
        <w:t xml:space="preserve">(Figure </w:t>
      </w:r>
      <w:r w:rsidR="00B615AF">
        <w:rPr>
          <w:highlight w:val="yellow"/>
        </w:rPr>
        <w:t>2, Figure 4</w:t>
      </w:r>
      <w:r w:rsidR="00B615AF" w:rsidRPr="00C02792">
        <w:rPr>
          <w:highlight w:val="yellow"/>
        </w:rPr>
        <w:t>)</w:t>
      </w:r>
      <w:commentRangeEnd w:id="33"/>
      <w:r w:rsidR="00B615AF">
        <w:rPr>
          <w:rStyle w:val="CommentReference"/>
        </w:rPr>
        <w:commentReference w:id="33"/>
      </w:r>
      <w:r w:rsidR="00B615AF">
        <w:t xml:space="preserve">. The northern Bering Sea </w:t>
      </w:r>
      <w:r w:rsidRPr="00C02792">
        <w:t>is</w:t>
      </w:r>
      <w:r w:rsidR="00B615AF">
        <w:t xml:space="preserve"> also</w:t>
      </w:r>
      <w:r w:rsidRPr="00C02792">
        <w:t xml:space="preserve"> experiencing rapid and dramatic changes </w:t>
      </w:r>
      <w:r w:rsidR="00B615AF">
        <w:t>i</w:t>
      </w:r>
      <w:r w:rsidRPr="00C02792">
        <w:t>n ocean climate</w:t>
      </w:r>
      <w:r w:rsidR="00B615AF">
        <w:t>. Warming temperatures and reductions in sea ice are predicted to</w:t>
      </w:r>
      <w:r w:rsidRPr="00C02792">
        <w:t xml:space="preserve"> increase its vulnerability. </w:t>
      </w:r>
      <w:r w:rsidR="00B615AF" w:rsidRPr="00C02792">
        <w:t>Northern ports may</w:t>
      </w:r>
      <w:r w:rsidR="00B615AF">
        <w:t xml:space="preserve"> </w:t>
      </w:r>
      <w:r w:rsidR="00B615AF" w:rsidRPr="00C02792">
        <w:t xml:space="preserve">experience increases in fishing vessel traffic as range shifts of commercial fish species move northward and fishing fleets follow suit </w:t>
      </w:r>
      <w:r w:rsidR="00B615AF">
        <w:fldChar w:fldCharType="begin" w:fldLock="1"/>
      </w:r>
      <w:r w:rsidR="00B615AF">
        <w:instrText>ADDIN CSL_CITATION {"citationItems":[{"id":"ITEM-1","itemData":{"DOI":"10.1126/science.1239352","ISBN":"0036-8075","ISSN":"0036-8075","PMID":"24031017","abstract":"Organisms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velocities.\\nLocal Speeding\\nEarly responses of species to climate change seemed to predict a general poleward response (or upward in mountains and downward in the ocean). Pinsky et al. (p. 1239)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conditions.","author":[{"dropping-particle":"","family":"Pinsky","given":"M. L.","non-dropping-particle":"","parse-names":false,"suffix":""},{"dropping-particle":"","family":"Worm","given":"B.","non-dropping-particle":"","parse-names":false,"suffix":""},{"dropping-particle":"","family":"Fogarty","given":"M. J.","non-dropping-particle":"","parse-names":false,"suffix":""},{"dropping-particle":"","family":"Sarmiento","given":"Jorge L.","non-dropping-particle":"","parse-names":false,"suffix":""},{"dropping-particle":"","family":"Levin","given":"S. A.","non-dropping-particle":"","parse-names":false,"suffix":""}],"container-title":"Science","id":"ITEM-1","issue":"6151","issued":{"date-parts":[["2013"]]},"page":"1239-1242","title":"Marine taxa track local climate velocities","type":"article-journal","volume":"341"},"uris":["http://www.mendeley.com/documents/?uuid=c7d7856d-34cf-4737-b3d0-ec620ae49d87"]},{"id":"ITEM-2","itemData":{"DOI":"10.1038/nclimate2647","ISBN":"1758-678X","ISSN":"1758-678X","abstract":"Arctic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Arctic","type":"article-journal","volume":"5"},"uris":["http://www.mendeley.com/documents/?uuid=d92381f9-f0ac-402a-b908-c88b3a91defb"]}],"mendeley":{"formattedCitation":"(Fossheim et al., 2015; Pinsky, Worm, Fogarty, Sarmiento, &amp; Levin, 2013)","plainTextFormattedCitation":"(Fossheim et al., 2015; Pinsky, Worm, Fogarty, Sarmiento, &amp; Levin, 2013)","previouslyFormattedCitation":"(Fossheim et al., 2015; Pinsky, Worm, Fogarty, Sarmiento, &amp; Levin, 2013)"},"properties":{"noteIndex":0},"schema":"https://github.com/citation-style-language/schema/raw/master/csl-citation.json"}</w:instrText>
      </w:r>
      <w:r w:rsidR="00B615AF">
        <w:fldChar w:fldCharType="separate"/>
      </w:r>
      <w:r w:rsidR="00B615AF" w:rsidRPr="00B615AF">
        <w:rPr>
          <w:noProof/>
        </w:rPr>
        <w:t>(Fossheim et al., 2015; Pinsky, Worm, Fogarty, Sarmiento, &amp; Levin, 2013)</w:t>
      </w:r>
      <w:r w:rsidR="00B615AF">
        <w:fldChar w:fldCharType="end"/>
      </w:r>
      <w:r w:rsidR="00B615AF" w:rsidRPr="00C02792">
        <w:t>.</w:t>
      </w:r>
      <w:r w:rsidR="00B615AF">
        <w:t xml:space="preserve"> Moreover, increased shipping traffic and </w:t>
      </w:r>
      <w:r w:rsidRPr="00C02792">
        <w:t>oil and gas exploration</w:t>
      </w:r>
      <w:r w:rsidR="00B615AF">
        <w:t xml:space="preserve"> in the region</w:t>
      </w:r>
      <w:r w:rsidRPr="00C02792">
        <w:t xml:space="preserve"> may lead to the continued development of plans for industrial-scale facilities in northern ports such as Nome, which currently receives little traffic. </w:t>
      </w:r>
    </w:p>
    <w:p w14:paraId="00000049" w14:textId="66069725" w:rsidR="00A32E6C" w:rsidRPr="00C02792" w:rsidRDefault="00CD11F5">
      <w:pPr>
        <w:ind w:firstLine="720"/>
      </w:pPr>
      <w:r w:rsidRPr="00C02792">
        <w:t xml:space="preserve">It is currently unknown whether vessels arriving to Bering Sea ports are transporting viable non-native organisms, and several factors affect an organism’s survivorship during the voyage from one port to another. Introductions to the Bering Sea may be relatively low due to the long transit times between Bering Sea ports and other regional or international ports. Indeed, a study from the Canadian Arctic found that NIS richness and abundance was inversely related to the length of the voyage, and that ballast water age was the most important predictor of richness and abundance </w:t>
      </w:r>
      <w:r w:rsidR="00B615AF">
        <w:fldChar w:fldCharType="begin" w:fldLock="1"/>
      </w:r>
      <w:r w:rsidR="00B615AF">
        <w:instrText>ADDIN CSL_CITATION {"citationItems":[{"id":"ITEM-1","itemData":{"DOI":"10.1093/icesjms/fsu020","ISSN":"1095-9289","author":[{"dropping-particle":"","family":"Chan","given":"Farrah T.","non-dropping-particle":"","parse-names":false,"suffix":""},{"dropping-particle":"","family":"Briski","given":"Elizabeta","non-dropping-particle":"","parse-names":false,"suffix":""},{"dropping-particle":"","family":"Bailey","given":"Sarah A","non-dropping-particle":"","parse-names":false,"suffix":""},{"dropping-particle":"","family":"MacIsaac","given":"Hugh J.","non-dropping-particle":"","parse-names":false,"suffix":""}],"container-title":"ICES Journal of Marine Science","id":"ITEM-1","issue":"7","issued":{"date-parts":[["2014","10","1"]]},"page":"1876-1884","title":"Richness–abundance relationships for zooplankton in ballast water: temperate versus Arctic comparisons","type":"article-journal","volume":"71"},"uris":["http://www.mendeley.com/documents/?uuid=fe2a8f1b-97a6-44b3-bd25-7009cac205e9"]}],"mendeley":{"formattedCitation":"(Chan et al., 2014)","plainTextFormattedCitation":"(Chan et al., 2014)","previouslyFormattedCitation":"(Chan et al., 2014)"},"properties":{"noteIndex":0},"schema":"https://github.com/citation-style-language/schema/raw/master/csl-citation.json"}</w:instrText>
      </w:r>
      <w:r w:rsidR="00B615AF">
        <w:fldChar w:fldCharType="separate"/>
      </w:r>
      <w:r w:rsidR="00B615AF" w:rsidRPr="00B615AF">
        <w:rPr>
          <w:noProof/>
        </w:rPr>
        <w:t>(Chan et al., 2014)</w:t>
      </w:r>
      <w:r w:rsidR="00B615AF">
        <w:fldChar w:fldCharType="end"/>
      </w:r>
      <w:r w:rsidRPr="00C02792">
        <w:t xml:space="preserve">. Thus, although Dutch Harbor receives high volumes of ballast water, the relatively long residence time of the ballast water discharged in Dutch Harbor may reduce its invasion risk </w:t>
      </w:r>
      <w:r w:rsidR="00B615AF">
        <w:fldChar w:fldCharType="begin" w:fldLock="1"/>
      </w:r>
      <w:r w:rsidR="00D056AD">
        <w:instrText>ADDIN CSL_CITATION {"citationItems":[{"id":"ITEM-1","itemData":{"DOI":"10.3391/mbi.2016.7.2.08","ISSN":"19898649","abstract":"The relatively uninvaded coastline of Alaska currently faces a heightened risk of novel biological introductions as a result of increasing regional vessel traffic, emerging Arctic trade routes, and proposed coastal and nearshore development. Alaska currently receives the majority of its ballast water discharge in the port of Valdez (86%), largely from crude oil tankers engaged in coastwise trade. These crude oil tankers were exempted from managing and reporting ballast water prior to the United States Environmental Protection Agency's 2008 Vessel General Permit (VGP). Here we present a comprehensive statewide risk assessment of ballast-borne marine invasive species throughout coastal Alaska, and the first study to characterize the risk from the ballast water vector following inclusion of ballast water reporting by the VGP. We examined ballast water discharge volume, environmental similarity between source and discharge regions, ballast water age, and marine invasive species richness in source regions annually from 2009 – 2012 for the top 15 ports/discharge locations in Alaska. The majority (80%) of the more than 54 million metric tons of reported ballast water discharged during this time period was sourced from the west coast of North America, including highly invaded port systems such as San Francisco Bay, California and Puget Sound, Washington. Overall about 38% of the ballast water discharged to our focus locations was managed using ballast water exchange. We conclude that the risk of invasion is highest for the ports of Valdez and Drift River Terminal and lowest for the ports of Klawock, Skagway, and Tolstoi Bay. This analysis and risk matrix can inform further fine-scale assessments of ballast water management activity and identify areas of Alaska most likely to benefit from focused management efforts.","author":[{"dropping-particle":"","family":"Verna","given":"Danielle","non-dropping-particle":"","parse-names":false,"suffix":""},{"dropping-particle":"","family":"Harris","given":"Bradley","non-dropping-particle":"","parse-names":false,"suffix":""},{"dropping-particle":"","family":"Holzer","given":"Kimberly","non-dropping-particle":"","parse-names":false,"suffix":""},{"dropping-particle":"","family":"Minton","given":"Mark","non-dropping-particle":"","parse-names":false,"suffix":""}],"container-title":"Management of Biological Invasions","id":"ITEM-1","issue":"2","issued":{"date-parts":[["2016"]]},"page":"199-211","title":"Ballast-borne marine invasive species: exploring the risk to coastal Alaska, USA","type":"article-journal","volume":"7"},"uris":["http://www.mendeley.com/documents/?uuid=fde5295e-9d8c-44f7-938a-c216eb91b6db"]}],"mendeley":{"formattedCitation":"(D. Verna et al., 2016)","manualFormatting":"(Verna et al., 2016)","plainTextFormattedCitation":"(D. Verna et al., 2016)","previouslyFormattedCitation":"(D. Verna et al., 2016)"},"properties":{"noteIndex":0},"schema":"https://github.com/citation-style-language/schema/raw/master/csl-citation.json"}</w:instrText>
      </w:r>
      <w:r w:rsidR="00B615AF">
        <w:fldChar w:fldCharType="separate"/>
      </w:r>
      <w:r w:rsidR="00B615AF" w:rsidRPr="00B615AF">
        <w:rPr>
          <w:noProof/>
        </w:rPr>
        <w:t>(Verna et al., 2016)</w:t>
      </w:r>
      <w:r w:rsidR="00B615AF">
        <w:fldChar w:fldCharType="end"/>
      </w:r>
      <w:r w:rsidRPr="00C02792">
        <w:t xml:space="preserve">. In the absence of data on propagule pressure, </w:t>
      </w:r>
      <w:r w:rsidRPr="00C02792">
        <w:lastRenderedPageBreak/>
        <w:t>future analyses of vessel traffic in the context of invasive species transport may benefit from using Automatic Identification System (AIS) data, which are available for a greater portion of vessels traveling through Alaskan waters.</w:t>
      </w:r>
    </w:p>
    <w:p w14:paraId="0000004A" w14:textId="77777777" w:rsidR="00A32E6C" w:rsidRPr="00C02792" w:rsidRDefault="00A32E6C">
      <w:pPr>
        <w:ind w:firstLine="720"/>
      </w:pPr>
    </w:p>
    <w:p w14:paraId="0000004B" w14:textId="77777777" w:rsidR="00A32E6C" w:rsidRPr="00C02792" w:rsidRDefault="00CD11F5">
      <w:pPr>
        <w:ind w:firstLine="720"/>
      </w:pPr>
      <w:commentRangeStart w:id="34"/>
      <w:r w:rsidRPr="00C02792">
        <w:t xml:space="preserve">While it has recently been believed that NIS introductions and establishment have been restricted in the Arctic due to cold water temperatures which yield inhospitable environments for many introduced taxa, our results indicate that (1) recent Bering Sea conditions offer potential habitat for a large number of NIS, and for both survival and reproduction life stages; (2) suitable conditions for NIS are projected to expand by mid-century due to warming ocean temperatures; and (3) mechanisms for NIS transport into and throughout the Bering Sea exist and overlap with conditions suitable for NIS survival and reproduction. 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As declining sea ice cover makes the Arctic an increasingly popular shortcut between the Pacific and Atlantic, we expect the risk of NIS introductions in the region to increase. Given the low number of NIS that currently exist in the region, the Bering Sea can benefit from ongoing monitoring and programs aimed at prevention and early detection. </w:t>
      </w:r>
      <w:commentRangeEnd w:id="34"/>
      <w:r w:rsidRPr="00C02792">
        <w:commentReference w:id="34"/>
      </w:r>
    </w:p>
    <w:p w14:paraId="0000004C" w14:textId="77777777" w:rsidR="00A32E6C" w:rsidRPr="00C02792" w:rsidRDefault="00CD11F5">
      <w:pPr>
        <w:pStyle w:val="Heading1"/>
        <w:spacing w:before="200" w:after="120"/>
      </w:pPr>
      <w:r w:rsidRPr="00C02792">
        <w:rPr>
          <w:color w:val="000000"/>
          <w:sz w:val="28"/>
          <w:szCs w:val="28"/>
        </w:rPr>
        <w:t>Acknowledgements</w:t>
      </w:r>
    </w:p>
    <w:p w14:paraId="0000004D" w14:textId="77777777" w:rsidR="00A32E6C" w:rsidRPr="00C02792" w:rsidRDefault="00CD11F5">
      <w:r w:rsidRPr="00C02792">
        <w:t xml:space="preserve">Funding for this project was made available by the North Pacific Research Board (project #1532) and the Aleutian and Bering Sea Islands Landscape Conservation Cooperative. Tracey </w:t>
      </w:r>
      <w:proofErr w:type="spellStart"/>
      <w:r w:rsidRPr="00C02792">
        <w:t>Gotthardt</w:t>
      </w:r>
      <w:proofErr w:type="spellEnd"/>
      <w:r w:rsidRPr="00C02792">
        <w:t xml:space="preserve"> </w:t>
      </w:r>
      <w:r w:rsidRPr="00C02792">
        <w:lastRenderedPageBreak/>
        <w:t xml:space="preserve">and Aaron Poe were involved with spearheading the project. Casey Greenstein, Lindsey Flagstad, Bonnie Bernard, Jaime </w:t>
      </w:r>
      <w:proofErr w:type="spellStart"/>
      <w:r w:rsidRPr="00C02792">
        <w:t>Weltfelt</w:t>
      </w:r>
      <w:proofErr w:type="spellEnd"/>
      <w:r w:rsidRPr="00C02792">
        <w:t xml:space="preserve">, and Curtis </w:t>
      </w:r>
      <w:proofErr w:type="spellStart"/>
      <w:r w:rsidRPr="00C02792">
        <w:t>Whisman</w:t>
      </w:r>
      <w:proofErr w:type="spellEnd"/>
      <w:r w:rsidRPr="00C02792">
        <w:t xml:space="preserve"> contributed to the development of the ranking system and the species status reports. J.W. thanks Jen Karnak of Marine Exchange of Alaska, who assisted with vessel identification. A.F. thanks </w:t>
      </w:r>
      <w:r w:rsidRPr="00C02792">
        <w:rPr>
          <w:color w:val="222222"/>
          <w:highlight w:val="white"/>
        </w:rPr>
        <w:t xml:space="preserve">Rob </w:t>
      </w:r>
      <w:proofErr w:type="spellStart"/>
      <w:r w:rsidRPr="00C02792">
        <w:rPr>
          <w:color w:val="222222"/>
          <w:highlight w:val="white"/>
        </w:rPr>
        <w:t>Bochenek</w:t>
      </w:r>
      <w:proofErr w:type="spellEnd"/>
      <w:r w:rsidRPr="00C02792">
        <w:rPr>
          <w:color w:val="222222"/>
          <w:highlight w:val="white"/>
        </w:rPr>
        <w:t xml:space="preserve"> and Dr. William </w:t>
      </w:r>
      <w:proofErr w:type="spellStart"/>
      <w:r w:rsidRPr="00C02792">
        <w:rPr>
          <w:color w:val="222222"/>
          <w:highlight w:val="white"/>
        </w:rPr>
        <w:t>Koeppen</w:t>
      </w:r>
      <w:proofErr w:type="spellEnd"/>
      <w:r w:rsidRPr="00C02792">
        <w:rPr>
          <w:color w:val="222222"/>
          <w:highlight w:val="white"/>
        </w:rPr>
        <w:t xml:space="preserve"> of Axiom Data Science for assistance extracting the ROMS data. </w:t>
      </w:r>
      <w:r w:rsidRPr="00C02792">
        <w:rPr>
          <w:color w:val="222222"/>
        </w:rPr>
        <w:t xml:space="preserve">A.D. thanks </w:t>
      </w:r>
      <w:r w:rsidRPr="00C02792">
        <w:t>Marcus Geist for his GIS wizarding and Dr. Al Hermann for insightful conversations about the ROMS. Additional thanks goes to Dr. Matthew Carlson and Dr. Michael Carey for valuable feedback on this manuscript.</w:t>
      </w:r>
      <w:r w:rsidRPr="00C02792">
        <w:br w:type="page"/>
      </w:r>
    </w:p>
    <w:p w14:paraId="2749610E" w14:textId="2A506A3B" w:rsidR="00B615AF" w:rsidRDefault="00B615AF" w:rsidP="00B615AF">
      <w:pPr>
        <w:pStyle w:val="Heading1"/>
      </w:pPr>
      <w:r>
        <w:lastRenderedPageBreak/>
        <w:t>References</w:t>
      </w:r>
    </w:p>
    <w:p w14:paraId="4F75EA57" w14:textId="36B181AB" w:rsidR="005C2226" w:rsidRPr="005C2226" w:rsidRDefault="00B615AF" w:rsidP="005C2226">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bookmarkStart w:id="35" w:name="_GoBack"/>
      <w:bookmarkEnd w:id="35"/>
      <w:r w:rsidR="005C2226" w:rsidRPr="005C2226">
        <w:rPr>
          <w:noProof/>
        </w:rPr>
        <w:t xml:space="preserve">Ashton, G. V., Riedlecker, E. I., &amp; Ruiz, G. M. (2008). First non-native crustacean established in coastal waters of Alaska. </w:t>
      </w:r>
      <w:r w:rsidR="005C2226" w:rsidRPr="005C2226">
        <w:rPr>
          <w:i/>
          <w:iCs/>
          <w:noProof/>
        </w:rPr>
        <w:t>Aquatic Biology</w:t>
      </w:r>
      <w:r w:rsidR="005C2226" w:rsidRPr="005C2226">
        <w:rPr>
          <w:noProof/>
        </w:rPr>
        <w:t xml:space="preserve">, </w:t>
      </w:r>
      <w:r w:rsidR="005C2226" w:rsidRPr="005C2226">
        <w:rPr>
          <w:i/>
          <w:iCs/>
          <w:noProof/>
        </w:rPr>
        <w:t>3</w:t>
      </w:r>
      <w:r w:rsidR="005C2226" w:rsidRPr="005C2226">
        <w:rPr>
          <w:noProof/>
        </w:rPr>
        <w:t>(2), 133–137. doi: 10.3354/ab00070</w:t>
      </w:r>
    </w:p>
    <w:p w14:paraId="79ABE9C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Barbeaux, S. J., &amp; Hollowed, A. B. (2018). Ontogeny matters: Climate variability and effects on fish distribution in the eastern Bering Sea. </w:t>
      </w:r>
      <w:r w:rsidRPr="005C2226">
        <w:rPr>
          <w:i/>
          <w:iCs/>
          <w:noProof/>
        </w:rPr>
        <w:t>Fisheries Oceanography</w:t>
      </w:r>
      <w:r w:rsidRPr="005C2226">
        <w:rPr>
          <w:noProof/>
        </w:rPr>
        <w:t xml:space="preserve">, </w:t>
      </w:r>
      <w:r w:rsidRPr="005C2226">
        <w:rPr>
          <w:i/>
          <w:iCs/>
          <w:noProof/>
        </w:rPr>
        <w:t>27</w:t>
      </w:r>
      <w:r w:rsidRPr="005C2226">
        <w:rPr>
          <w:noProof/>
        </w:rPr>
        <w:t>(1), 1–15. doi: 10.1111/fog.12229</w:t>
      </w:r>
    </w:p>
    <w:p w14:paraId="5334D09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Keitt, T., &amp; Rowlingson, R. (2018). </w:t>
      </w:r>
      <w:r w:rsidRPr="005C2226">
        <w:rPr>
          <w:i/>
          <w:iCs/>
          <w:noProof/>
        </w:rPr>
        <w:t>rgdal: Bindings for the “geospatial” data abstraction library. R package version 1.2-20</w:t>
      </w:r>
      <w:r w:rsidRPr="005C2226">
        <w:rPr>
          <w:noProof/>
        </w:rPr>
        <w:t>.</w:t>
      </w:r>
    </w:p>
    <w:p w14:paraId="2C32DB0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&amp; Lewin-Koh, N. (2017). </w:t>
      </w:r>
      <w:r w:rsidRPr="005C2226">
        <w:rPr>
          <w:i/>
          <w:iCs/>
          <w:noProof/>
        </w:rPr>
        <w:t>maptools: Tools for reading and handling spatial objects. R package version 0.9-2</w:t>
      </w:r>
      <w:r w:rsidRPr="005C2226">
        <w:rPr>
          <w:noProof/>
        </w:rPr>
        <w:t>.</w:t>
      </w:r>
    </w:p>
    <w:p w14:paraId="3609F29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&amp; Rundel, C. (2017). </w:t>
      </w:r>
      <w:r w:rsidRPr="005C2226">
        <w:rPr>
          <w:i/>
          <w:iCs/>
          <w:noProof/>
        </w:rPr>
        <w:t>rgeos: Interface to Geometry Engine - Open Source ('GEOS’). R package version 0.3-26</w:t>
      </w:r>
      <w:r w:rsidRPr="005C2226">
        <w:rPr>
          <w:noProof/>
        </w:rPr>
        <w:t>.</w:t>
      </w:r>
    </w:p>
    <w:p w14:paraId="36AC4A2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Bivand, R. S., Pebesma, E., &amp; Gomez-Rubio, V. (2013). </w:t>
      </w:r>
      <w:r w:rsidRPr="005C2226">
        <w:rPr>
          <w:i/>
          <w:iCs/>
          <w:noProof/>
        </w:rPr>
        <w:t>Applied spatial data analysis with R. Second edition.</w:t>
      </w:r>
      <w:r w:rsidRPr="005C2226">
        <w:rPr>
          <w:noProof/>
        </w:rPr>
        <w:t xml:space="preserve"> New York: Springer.</w:t>
      </w:r>
    </w:p>
    <w:p w14:paraId="0AA6401F"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Carlton, J. T. (1996). Pattern, process, and prediction in marine invasion ecology. </w:t>
      </w:r>
      <w:r w:rsidRPr="005C2226">
        <w:rPr>
          <w:i/>
          <w:iCs/>
          <w:noProof/>
        </w:rPr>
        <w:t>Biological Conservation</w:t>
      </w:r>
      <w:r w:rsidRPr="005C2226">
        <w:rPr>
          <w:noProof/>
        </w:rPr>
        <w:t xml:space="preserve">, </w:t>
      </w:r>
      <w:r w:rsidRPr="005C2226">
        <w:rPr>
          <w:i/>
          <w:iCs/>
          <w:noProof/>
        </w:rPr>
        <w:t>78</w:t>
      </w:r>
      <w:r w:rsidRPr="005C2226">
        <w:rPr>
          <w:noProof/>
        </w:rPr>
        <w:t>(1–2), 97–106. doi: 10.1016/0006-3207(96)00020-1</w:t>
      </w:r>
    </w:p>
    <w:p w14:paraId="26F6995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Chan, F. T., Briski, E., Bailey, S. A., &amp; MacIsaac, H. J. (2014). Richness–abundance relationships for zooplankton in ballast water: temperate versus Arctic comparisons. </w:t>
      </w:r>
      <w:r w:rsidRPr="005C2226">
        <w:rPr>
          <w:i/>
          <w:iCs/>
          <w:noProof/>
        </w:rPr>
        <w:t>ICES Journal of Marine Science</w:t>
      </w:r>
      <w:r w:rsidRPr="005C2226">
        <w:rPr>
          <w:noProof/>
        </w:rPr>
        <w:t xml:space="preserve">, </w:t>
      </w:r>
      <w:r w:rsidRPr="005C2226">
        <w:rPr>
          <w:i/>
          <w:iCs/>
          <w:noProof/>
        </w:rPr>
        <w:t>71</w:t>
      </w:r>
      <w:r w:rsidRPr="005C2226">
        <w:rPr>
          <w:noProof/>
        </w:rPr>
        <w:t>(7), 1876–1884. doi: 10.1093/icesjms/fsu020</w:t>
      </w:r>
    </w:p>
    <w:p w14:paraId="5D655B4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Chan, F. T., MacIsaac, H. J., &amp; Bailey, S. A. (2016). Survival of ship biofouling assemblages during and after voyages to the Canadian Arctic. </w:t>
      </w:r>
      <w:r w:rsidRPr="005C2226">
        <w:rPr>
          <w:i/>
          <w:iCs/>
          <w:noProof/>
        </w:rPr>
        <w:t>Marine Biology</w:t>
      </w:r>
      <w:r w:rsidRPr="005C2226">
        <w:rPr>
          <w:noProof/>
        </w:rPr>
        <w:t xml:space="preserve">, </w:t>
      </w:r>
      <w:r w:rsidRPr="005C2226">
        <w:rPr>
          <w:i/>
          <w:iCs/>
          <w:noProof/>
        </w:rPr>
        <w:t>163</w:t>
      </w:r>
      <w:r w:rsidRPr="005C2226">
        <w:rPr>
          <w:noProof/>
        </w:rPr>
        <w:t>(12), 250. doi: 10.1007/s00227-016-3029-1</w:t>
      </w:r>
    </w:p>
    <w:p w14:paraId="146C516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Chan, F. T., MacIsaac, H. J., Bailey, S. A., &amp; Krkošek, M. (2015). Relative importance of vessel </w:t>
      </w:r>
      <w:r w:rsidRPr="005C2226">
        <w:rPr>
          <w:noProof/>
        </w:rPr>
        <w:lastRenderedPageBreak/>
        <w:t xml:space="preserve">hull fouling and ballast water as transport vectors of nonindigenous species to the Canadian Arctic. </w:t>
      </w:r>
      <w:r w:rsidRPr="005C2226">
        <w:rPr>
          <w:i/>
          <w:iCs/>
          <w:noProof/>
        </w:rPr>
        <w:t>Canadian Journal of Fisheries and Aquatic Sciences</w:t>
      </w:r>
      <w:r w:rsidRPr="005C2226">
        <w:rPr>
          <w:noProof/>
        </w:rPr>
        <w:t xml:space="preserve">, </w:t>
      </w:r>
      <w:r w:rsidRPr="005C2226">
        <w:rPr>
          <w:i/>
          <w:iCs/>
          <w:noProof/>
        </w:rPr>
        <w:t>72</w:t>
      </w:r>
      <w:r w:rsidRPr="005C2226">
        <w:rPr>
          <w:noProof/>
        </w:rPr>
        <w:t>(8), 1230–1242. doi: 10.1139/cjfas-2014-0473</w:t>
      </w:r>
    </w:p>
    <w:p w14:paraId="1A7B60E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de Rivera, C. E., Hitchcock, N. G., Teck, S. J., Steves, B. P., Hines, A. H., &amp; Ruiz, G. M. (2007). Larval development rate predicts range expansion of an introduced crab. </w:t>
      </w:r>
      <w:r w:rsidRPr="005C2226">
        <w:rPr>
          <w:i/>
          <w:iCs/>
          <w:noProof/>
        </w:rPr>
        <w:t>Marine Biology</w:t>
      </w:r>
      <w:r w:rsidRPr="005C2226">
        <w:rPr>
          <w:noProof/>
        </w:rPr>
        <w:t xml:space="preserve">, </w:t>
      </w:r>
      <w:r w:rsidRPr="005C2226">
        <w:rPr>
          <w:i/>
          <w:iCs/>
          <w:noProof/>
        </w:rPr>
        <w:t>150</w:t>
      </w:r>
      <w:r w:rsidRPr="005C2226">
        <w:rPr>
          <w:noProof/>
        </w:rPr>
        <w:t>(6), 1275–1288. doi: 10.1007/s00227-006-0451-9</w:t>
      </w:r>
    </w:p>
    <w:p w14:paraId="0A41C6F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de Rivera, C. E., Steves, B. P., Fofonoff, P. W., Hines, A. H., &amp; Ruiz, G. M. (2011). Potential for high-latitude marine invasions along western North America. </w:t>
      </w:r>
      <w:r w:rsidRPr="005C2226">
        <w:rPr>
          <w:i/>
          <w:iCs/>
          <w:noProof/>
        </w:rPr>
        <w:t>Diversity and Distributions</w:t>
      </w:r>
      <w:r w:rsidRPr="005C2226">
        <w:rPr>
          <w:noProof/>
        </w:rPr>
        <w:t xml:space="preserve">, </w:t>
      </w:r>
      <w:r w:rsidRPr="005C2226">
        <w:rPr>
          <w:i/>
          <w:iCs/>
          <w:noProof/>
        </w:rPr>
        <w:t>17</w:t>
      </w:r>
      <w:r w:rsidRPr="005C2226">
        <w:rPr>
          <w:noProof/>
        </w:rPr>
        <w:t>(6), 1198–1209. doi: 10.1111/j.1472-4642.2011.00790.x</w:t>
      </w:r>
    </w:p>
    <w:p w14:paraId="187A3F3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Dijkstra, J. A., Westerman, E. L., &amp; Harris, L. G. (2017). Elevated seasonal temperatures eliminate thermal barriers of reproduction of a dominant invasive species: A community state change for northern communities? </w:t>
      </w:r>
      <w:r w:rsidRPr="005C2226">
        <w:rPr>
          <w:i/>
          <w:iCs/>
          <w:noProof/>
        </w:rPr>
        <w:t>Diversity and Distributions</w:t>
      </w:r>
      <w:r w:rsidRPr="005C2226">
        <w:rPr>
          <w:noProof/>
        </w:rPr>
        <w:t xml:space="preserve">, </w:t>
      </w:r>
      <w:r w:rsidRPr="005C2226">
        <w:rPr>
          <w:i/>
          <w:iCs/>
          <w:noProof/>
        </w:rPr>
        <w:t>23</w:t>
      </w:r>
      <w:r w:rsidRPr="005C2226">
        <w:rPr>
          <w:noProof/>
        </w:rPr>
        <w:t>(10), 1182–1192. doi: 10.1111/ddi.12604</w:t>
      </w:r>
    </w:p>
    <w:p w14:paraId="24D883F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Eguíluz, V. M., Fernández-Gracia, J., Irigoien, X., &amp; Duarte, C. M. (2016). A quantitative assessment of Arctic shipping in 2010-2014. </w:t>
      </w:r>
      <w:r w:rsidRPr="005C2226">
        <w:rPr>
          <w:i/>
          <w:iCs/>
          <w:noProof/>
        </w:rPr>
        <w:t>Scientific Reports</w:t>
      </w:r>
      <w:r w:rsidRPr="005C2226">
        <w:rPr>
          <w:noProof/>
        </w:rPr>
        <w:t xml:space="preserve">, </w:t>
      </w:r>
      <w:r w:rsidRPr="005C2226">
        <w:rPr>
          <w:i/>
          <w:iCs/>
          <w:noProof/>
        </w:rPr>
        <w:t>6</w:t>
      </w:r>
      <w:r w:rsidRPr="005C2226">
        <w:rPr>
          <w:noProof/>
        </w:rPr>
        <w:t>(March), 3–8. doi: 10.1038/srep30682</w:t>
      </w:r>
    </w:p>
    <w:p w14:paraId="214A6F4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Floerl, O., Inglis, G. J., Dey, K., &amp; Smith, A. (2009). The importance of transport hubs in stepping-stone invasions. </w:t>
      </w:r>
      <w:r w:rsidRPr="005C2226">
        <w:rPr>
          <w:i/>
          <w:iCs/>
          <w:noProof/>
        </w:rPr>
        <w:t>Journal of Applied Ecology</w:t>
      </w:r>
      <w:r w:rsidRPr="005C2226">
        <w:rPr>
          <w:noProof/>
        </w:rPr>
        <w:t xml:space="preserve">, </w:t>
      </w:r>
      <w:r w:rsidRPr="005C2226">
        <w:rPr>
          <w:i/>
          <w:iCs/>
          <w:noProof/>
        </w:rPr>
        <w:t>46</w:t>
      </w:r>
      <w:r w:rsidRPr="005C2226">
        <w:rPr>
          <w:noProof/>
        </w:rPr>
        <w:t>(1), 37–45. doi: 10.1111/j.1365-2664.2008.01540.x</w:t>
      </w:r>
    </w:p>
    <w:p w14:paraId="3F9C79AC" w14:textId="77777777" w:rsidR="005C2226" w:rsidRPr="005C2226" w:rsidRDefault="005C2226" w:rsidP="005C2226">
      <w:pPr>
        <w:widowControl w:val="0"/>
        <w:autoSpaceDE w:val="0"/>
        <w:autoSpaceDN w:val="0"/>
        <w:adjustRightInd w:val="0"/>
        <w:ind w:left="480" w:hanging="480"/>
        <w:rPr>
          <w:noProof/>
        </w:rPr>
      </w:pPr>
      <w:r w:rsidRPr="005C2226">
        <w:rPr>
          <w:noProof/>
        </w:rPr>
        <w:t>Fofonoff, P. W., Ruiz, G. M., Steves, B., Simkanin, C., &amp; Carlton, J. T. (2018). National Exotic Marine and Estuarine Species Information System (NEMESIS). Retrieved from http://invasions.si.edu/nemesis/</w:t>
      </w:r>
    </w:p>
    <w:p w14:paraId="70F484C3"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Fossheim, M., Primicerio, R., Johannesen, E., Ingvaldsen, R. B., Aschan, M. M., &amp; Dolgov, A. V. (2015). Recent warming leads to a rapid borealization of fish communities in the Arctic. </w:t>
      </w:r>
      <w:r w:rsidRPr="005C2226">
        <w:rPr>
          <w:i/>
          <w:iCs/>
          <w:noProof/>
        </w:rPr>
        <w:t>Nature Climate Change</w:t>
      </w:r>
      <w:r w:rsidRPr="005C2226">
        <w:rPr>
          <w:noProof/>
        </w:rPr>
        <w:t xml:space="preserve">, </w:t>
      </w:r>
      <w:r w:rsidRPr="005C2226">
        <w:rPr>
          <w:i/>
          <w:iCs/>
          <w:noProof/>
        </w:rPr>
        <w:t>5</w:t>
      </w:r>
      <w:r w:rsidRPr="005C2226">
        <w:rPr>
          <w:noProof/>
        </w:rPr>
        <w:t>(7), 673–677. doi: 10.1038/nclimate2647</w:t>
      </w:r>
    </w:p>
    <w:p w14:paraId="6F961F67" w14:textId="77777777" w:rsidR="005C2226" w:rsidRPr="005C2226" w:rsidRDefault="005C2226" w:rsidP="005C2226">
      <w:pPr>
        <w:widowControl w:val="0"/>
        <w:autoSpaceDE w:val="0"/>
        <w:autoSpaceDN w:val="0"/>
        <w:adjustRightInd w:val="0"/>
        <w:ind w:left="480" w:hanging="480"/>
        <w:rPr>
          <w:noProof/>
        </w:rPr>
      </w:pPr>
      <w:r w:rsidRPr="005C2226">
        <w:rPr>
          <w:noProof/>
        </w:rPr>
        <w:t>Fuller, P. F., &amp; Benson, A. J. (2013). Nonindigenous Aquatic Species Database (NAS). Retrieved from https://nas.er.usgs.gov/</w:t>
      </w:r>
    </w:p>
    <w:p w14:paraId="6D3FA84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Garnier, S. (2016). </w:t>
      </w:r>
      <w:r w:rsidRPr="005C2226">
        <w:rPr>
          <w:i/>
          <w:iCs/>
          <w:noProof/>
        </w:rPr>
        <w:t>viridis: Default color maps from “matplotlib”. R package version 0.3.4</w:t>
      </w:r>
      <w:r w:rsidRPr="005C2226">
        <w:rPr>
          <w:noProof/>
        </w:rPr>
        <w:t>.</w:t>
      </w:r>
    </w:p>
    <w:p w14:paraId="3E27A15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Goldsmit, J., Archambault, P., Chust, G., Villarino, E., Liu, G., Lukovich, J. V., … Howland, K. L. (2018). Projecting present and future habitat suitability of ship-mediated aquatic invasive species in the Canadian Arctic. </w:t>
      </w:r>
      <w:r w:rsidRPr="005C2226">
        <w:rPr>
          <w:i/>
          <w:iCs/>
          <w:noProof/>
        </w:rPr>
        <w:t>Biological Invasions</w:t>
      </w:r>
      <w:r w:rsidRPr="005C2226">
        <w:rPr>
          <w:noProof/>
        </w:rPr>
        <w:t xml:space="preserve">, </w:t>
      </w:r>
      <w:r w:rsidRPr="005C2226">
        <w:rPr>
          <w:i/>
          <w:iCs/>
          <w:noProof/>
        </w:rPr>
        <w:t>20</w:t>
      </w:r>
      <w:r w:rsidRPr="005C2226">
        <w:rPr>
          <w:noProof/>
        </w:rPr>
        <w:t>(2), 501–517. doi: 10.1007/s10530-017-1553-7</w:t>
      </w:r>
    </w:p>
    <w:p w14:paraId="1165F9C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Grebmeier, J. M., Cooper, L. W., Feder, H. M., &amp; Sirenko, B. I. (2006). Ecosystem dynamics of the Pacific-influenced Northern Bering and Chukchi Seas in the Amerasian Arctic. </w:t>
      </w:r>
      <w:r w:rsidRPr="005C2226">
        <w:rPr>
          <w:i/>
          <w:iCs/>
          <w:noProof/>
        </w:rPr>
        <w:t>Progress in Oceanography</w:t>
      </w:r>
      <w:r w:rsidRPr="005C2226">
        <w:rPr>
          <w:noProof/>
        </w:rPr>
        <w:t xml:space="preserve">, </w:t>
      </w:r>
      <w:r w:rsidRPr="005C2226">
        <w:rPr>
          <w:i/>
          <w:iCs/>
          <w:noProof/>
        </w:rPr>
        <w:t>71</w:t>
      </w:r>
      <w:r w:rsidRPr="005C2226">
        <w:rPr>
          <w:noProof/>
        </w:rPr>
        <w:t>(2–4), 331–361. doi: 10.1016/j.pocean.2006.10.001</w:t>
      </w:r>
    </w:p>
    <w:p w14:paraId="102AFE7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Grebmeier, J. M., Overland, J. E., Moore, S. E., Farley, E. V, Carmack, E. C., Cooper, L. W., … McNutt, S. L. (2006). A major ecosystem shift in the Northern Bering Sea. </w:t>
      </w:r>
      <w:r w:rsidRPr="005C2226">
        <w:rPr>
          <w:i/>
          <w:iCs/>
          <w:noProof/>
        </w:rPr>
        <w:t>Science</w:t>
      </w:r>
      <w:r w:rsidRPr="005C2226">
        <w:rPr>
          <w:noProof/>
        </w:rPr>
        <w:t xml:space="preserve">, </w:t>
      </w:r>
      <w:r w:rsidRPr="005C2226">
        <w:rPr>
          <w:i/>
          <w:iCs/>
          <w:noProof/>
        </w:rPr>
        <w:t>311</w:t>
      </w:r>
      <w:r w:rsidRPr="005C2226">
        <w:rPr>
          <w:noProof/>
        </w:rPr>
        <w:t>, 1461–1464. doi: 10.1126/science.1121365</w:t>
      </w:r>
    </w:p>
    <w:p w14:paraId="5C71BCA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Gu, Z., Gu, L., Eils, R., Schlesner, M., &amp; Brors, B. (2014). circlize implements and enhances circular visualization in R. </w:t>
      </w:r>
      <w:r w:rsidRPr="005C2226">
        <w:rPr>
          <w:i/>
          <w:iCs/>
          <w:noProof/>
        </w:rPr>
        <w:t>Bioinformatics</w:t>
      </w:r>
      <w:r w:rsidRPr="005C2226">
        <w:rPr>
          <w:noProof/>
        </w:rPr>
        <w:t xml:space="preserve">, </w:t>
      </w:r>
      <w:r w:rsidRPr="005C2226">
        <w:rPr>
          <w:i/>
          <w:iCs/>
          <w:noProof/>
        </w:rPr>
        <w:t>30</w:t>
      </w:r>
      <w:r w:rsidRPr="005C2226">
        <w:rPr>
          <w:noProof/>
        </w:rPr>
        <w:t>(19), 2811–2812. doi: 10.1093/bioinformatics/btu393</w:t>
      </w:r>
    </w:p>
    <w:p w14:paraId="12602CB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Herborg, L.-M., Jerde, C. L., Lodge, D. M., Ruiz, G. M., &amp; MacIsaac, H. J. (2007). </w:t>
      </w:r>
      <w:r w:rsidRPr="005C2226">
        <w:rPr>
          <w:i/>
          <w:iCs/>
          <w:noProof/>
        </w:rPr>
        <w:t>Predicting invasion risk using measures of introduction effort and environmental niche models</w:t>
      </w:r>
      <w:r w:rsidRPr="005C2226">
        <w:rPr>
          <w:noProof/>
        </w:rPr>
        <w:t xml:space="preserve">. </w:t>
      </w:r>
      <w:r w:rsidRPr="005C2226">
        <w:rPr>
          <w:i/>
          <w:iCs/>
          <w:noProof/>
        </w:rPr>
        <w:t>17</w:t>
      </w:r>
      <w:r w:rsidRPr="005C2226">
        <w:rPr>
          <w:noProof/>
        </w:rPr>
        <w:t>(3), 663–674.</w:t>
      </w:r>
    </w:p>
    <w:p w14:paraId="0E9F2EB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Hermann, A. J., Gibson, G. A., Bond, N. A., Curchitser, E. N., Hedstrom, K., Cheng, W., … Aydin, K. (2016). Projected future biophysical states of the Bering Sea. </w:t>
      </w:r>
      <w:r w:rsidRPr="005C2226">
        <w:rPr>
          <w:i/>
          <w:iCs/>
          <w:noProof/>
        </w:rPr>
        <w:t>Deep-Sea Research Part II: Topical Studies in Oceanography</w:t>
      </w:r>
      <w:r w:rsidRPr="005C2226">
        <w:rPr>
          <w:noProof/>
        </w:rPr>
        <w:t xml:space="preserve">, </w:t>
      </w:r>
      <w:r w:rsidRPr="005C2226">
        <w:rPr>
          <w:i/>
          <w:iCs/>
          <w:noProof/>
        </w:rPr>
        <w:t>134</w:t>
      </w:r>
      <w:r w:rsidRPr="005C2226">
        <w:rPr>
          <w:noProof/>
        </w:rPr>
        <w:t>, 30–47. doi: 10.1016/j.dsr2.2015.11.001</w:t>
      </w:r>
    </w:p>
    <w:p w14:paraId="0BD0B12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Hermann, A. J., Gibson, G. A., Bond, N. A., Curchitser, E. N., Hedstrom, K., Cheng, W., … Cieciel, K. D. (2013). A multivariate analysis of observed and modeled biophysical variability on the Bering Sea shelf: Multidecadal hindcasts (1970-2009) and forecasts (2010-2040). </w:t>
      </w:r>
      <w:r w:rsidRPr="005C2226">
        <w:rPr>
          <w:i/>
          <w:iCs/>
          <w:noProof/>
        </w:rPr>
        <w:t>Deep-Sea Research Part II: Topical Studies in Oceanography</w:t>
      </w:r>
      <w:r w:rsidRPr="005C2226">
        <w:rPr>
          <w:noProof/>
        </w:rPr>
        <w:t xml:space="preserve">, </w:t>
      </w:r>
      <w:r w:rsidRPr="005C2226">
        <w:rPr>
          <w:i/>
          <w:iCs/>
          <w:noProof/>
        </w:rPr>
        <w:t>94</w:t>
      </w:r>
      <w:r w:rsidRPr="005C2226">
        <w:rPr>
          <w:noProof/>
        </w:rPr>
        <w:t>, 121–139. doi: 10.1016/j.dsr2.2013.04.007</w:t>
      </w:r>
    </w:p>
    <w:p w14:paraId="6027CF65"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Huang, X., Li, S., Ni, P., Gao, Y., Bei, J., Zhou, Z., &amp; Zhan, A. (2017). Rapid response to changing environments during biological invasions: DNA methylation perspectives. </w:t>
      </w:r>
      <w:r w:rsidRPr="005C2226">
        <w:rPr>
          <w:i/>
          <w:iCs/>
          <w:noProof/>
        </w:rPr>
        <w:t>Molecular Ecology</w:t>
      </w:r>
      <w:r w:rsidRPr="005C2226">
        <w:rPr>
          <w:noProof/>
        </w:rPr>
        <w:t xml:space="preserve">, </w:t>
      </w:r>
      <w:r w:rsidRPr="005C2226">
        <w:rPr>
          <w:i/>
          <w:iCs/>
          <w:noProof/>
        </w:rPr>
        <w:t>12</w:t>
      </w:r>
      <w:r w:rsidRPr="005C2226">
        <w:rPr>
          <w:noProof/>
        </w:rPr>
        <w:t>(10), 3218–3221. doi: 10.1111/ijlh.12426</w:t>
      </w:r>
    </w:p>
    <w:p w14:paraId="724C4D6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Iacarella, J. C., Dick, J. T. A., Alexander, M. E., &amp; Ricciardi, A. (2015). Ecological impacts of invasive alien species along temperature gradients : testing the role of environmental matching. </w:t>
      </w:r>
      <w:r w:rsidRPr="005C2226">
        <w:rPr>
          <w:i/>
          <w:iCs/>
          <w:noProof/>
        </w:rPr>
        <w:t>Ecological Applications</w:t>
      </w:r>
      <w:r w:rsidRPr="005C2226">
        <w:rPr>
          <w:noProof/>
        </w:rPr>
        <w:t xml:space="preserve">, </w:t>
      </w:r>
      <w:r w:rsidRPr="005C2226">
        <w:rPr>
          <w:i/>
          <w:iCs/>
          <w:noProof/>
        </w:rPr>
        <w:t>25</w:t>
      </w:r>
      <w:r w:rsidRPr="005C2226">
        <w:rPr>
          <w:noProof/>
        </w:rPr>
        <w:t>(3), 706–716. doi: 10.1890/14-0545.1</w:t>
      </w:r>
    </w:p>
    <w:p w14:paraId="7443327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J. Hijmans, R. (2017). </w:t>
      </w:r>
      <w:r w:rsidRPr="005C2226">
        <w:rPr>
          <w:i/>
          <w:iCs/>
          <w:noProof/>
        </w:rPr>
        <w:t>raster: Geographic data analysis and modeling. R package version 2.6-7</w:t>
      </w:r>
      <w:r w:rsidRPr="005C2226">
        <w:rPr>
          <w:noProof/>
        </w:rPr>
        <w:t>.</w:t>
      </w:r>
    </w:p>
    <w:p w14:paraId="50F4511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Kotwicki, S., &amp; Lauth, R. R. (2013). Detecting temporal trends and environmentally-driven changes in the spatial distribution of bottom fishes and crabs on the eastern Bering Sea shelf. </w:t>
      </w:r>
      <w:r w:rsidRPr="005C2226">
        <w:rPr>
          <w:i/>
          <w:iCs/>
          <w:noProof/>
        </w:rPr>
        <w:t>Deep-Sea Research Part II: Topical Studies in Oceanography</w:t>
      </w:r>
      <w:r w:rsidRPr="005C2226">
        <w:rPr>
          <w:noProof/>
        </w:rPr>
        <w:t xml:space="preserve">, </w:t>
      </w:r>
      <w:r w:rsidRPr="005C2226">
        <w:rPr>
          <w:i/>
          <w:iCs/>
          <w:noProof/>
        </w:rPr>
        <w:t>94</w:t>
      </w:r>
      <w:r w:rsidRPr="005C2226">
        <w:rPr>
          <w:noProof/>
        </w:rPr>
        <w:t>, 231–243. doi: 10.1016/j.dsr2.2013.03.017</w:t>
      </w:r>
    </w:p>
    <w:p w14:paraId="47D84A1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Ladd, C., &amp; Overland, J. E. (2009). </w:t>
      </w:r>
      <w:r w:rsidRPr="005C2226">
        <w:rPr>
          <w:i/>
          <w:iCs/>
          <w:noProof/>
        </w:rPr>
        <w:t>Retrospective analysis of sea surface temperature in the northern Bering and Chukchi seas. NOAA Technical Memorandum OAR PMEL-145</w:t>
      </w:r>
      <w:r w:rsidRPr="005C2226">
        <w:rPr>
          <w:noProof/>
        </w:rPr>
        <w:t>. Seattle, WA.</w:t>
      </w:r>
    </w:p>
    <w:p w14:paraId="4F9FCAB8"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Lord, J. P., Calini, J. M., &amp; Whitlatch, R. B. (2015). Influence of seawater temperature and shipping on the spread and establishment of marine fouling species. </w:t>
      </w:r>
      <w:r w:rsidRPr="005C2226">
        <w:rPr>
          <w:i/>
          <w:iCs/>
          <w:noProof/>
        </w:rPr>
        <w:t>Marine Biology</w:t>
      </w:r>
      <w:r w:rsidRPr="005C2226">
        <w:rPr>
          <w:noProof/>
        </w:rPr>
        <w:t xml:space="preserve">, </w:t>
      </w:r>
      <w:r w:rsidRPr="005C2226">
        <w:rPr>
          <w:i/>
          <w:iCs/>
          <w:noProof/>
        </w:rPr>
        <w:t>162</w:t>
      </w:r>
      <w:r w:rsidRPr="005C2226">
        <w:rPr>
          <w:noProof/>
        </w:rPr>
        <w:t>(12), 2481–2492. doi: 10.1007/s00227-015-2737-2</w:t>
      </w:r>
    </w:p>
    <w:p w14:paraId="4030D7A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McGee, S., Piorkowski, R., &amp; Ruiz, G. (2006). Analysis of recent vessel arrivals and ballast water discharge in Alaska: Toward assessing ship-mediated invasion risk. </w:t>
      </w:r>
      <w:r w:rsidRPr="005C2226">
        <w:rPr>
          <w:i/>
          <w:iCs/>
          <w:noProof/>
        </w:rPr>
        <w:t>Marine Pollution Bulletin</w:t>
      </w:r>
      <w:r w:rsidRPr="005C2226">
        <w:rPr>
          <w:noProof/>
        </w:rPr>
        <w:t xml:space="preserve">, </w:t>
      </w:r>
      <w:r w:rsidRPr="005C2226">
        <w:rPr>
          <w:i/>
          <w:iCs/>
          <w:noProof/>
        </w:rPr>
        <w:t>52</w:t>
      </w:r>
      <w:r w:rsidRPr="005C2226">
        <w:rPr>
          <w:noProof/>
        </w:rPr>
        <w:t>(12), 1634–1645. doi: 10.1016/j.marpolbul.2006.06.005</w:t>
      </w:r>
    </w:p>
    <w:p w14:paraId="2CCED1B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Microsoft Co., &amp; Weston, S. (2017). </w:t>
      </w:r>
      <w:r w:rsidRPr="005C2226">
        <w:rPr>
          <w:i/>
          <w:iCs/>
          <w:noProof/>
        </w:rPr>
        <w:t>doSNOW: Foreach Parallel Adaptor for the “snow” Package. R package version 1.0.16</w:t>
      </w:r>
      <w:r w:rsidRPr="005C2226">
        <w:rPr>
          <w:noProof/>
        </w:rPr>
        <w:t>.</w:t>
      </w:r>
    </w:p>
    <w:p w14:paraId="1550AA2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Miller, A. W., &amp; Ruiz, G. M. (2014). Arctic shipping and marine invaders. </w:t>
      </w:r>
      <w:r w:rsidRPr="005C2226">
        <w:rPr>
          <w:i/>
          <w:iCs/>
          <w:noProof/>
        </w:rPr>
        <w:t>Nature Climate Change</w:t>
      </w:r>
      <w:r w:rsidRPr="005C2226">
        <w:rPr>
          <w:noProof/>
        </w:rPr>
        <w:t xml:space="preserve">, </w:t>
      </w:r>
      <w:r w:rsidRPr="005C2226">
        <w:rPr>
          <w:i/>
          <w:iCs/>
          <w:noProof/>
        </w:rPr>
        <w:t>4</w:t>
      </w:r>
      <w:r w:rsidRPr="005C2226">
        <w:rPr>
          <w:noProof/>
        </w:rPr>
        <w:t>(6), 413–416. doi: 10.1038/nclimate2244</w:t>
      </w:r>
    </w:p>
    <w:p w14:paraId="529C955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Miller, K. B. (2016). Forecasting at the edge of the niche: Didemnum vexillum in Southeast Alaska. </w:t>
      </w:r>
      <w:r w:rsidRPr="005C2226">
        <w:rPr>
          <w:i/>
          <w:iCs/>
          <w:noProof/>
        </w:rPr>
        <w:t>Marine Biology</w:t>
      </w:r>
      <w:r w:rsidRPr="005C2226">
        <w:rPr>
          <w:noProof/>
        </w:rPr>
        <w:t xml:space="preserve">, </w:t>
      </w:r>
      <w:r w:rsidRPr="005C2226">
        <w:rPr>
          <w:i/>
          <w:iCs/>
          <w:noProof/>
        </w:rPr>
        <w:t>163</w:t>
      </w:r>
      <w:r w:rsidRPr="005C2226">
        <w:rPr>
          <w:noProof/>
        </w:rPr>
        <w:t>(2), 1–12. doi: 10.1007/s00227-015-2799-1</w:t>
      </w:r>
    </w:p>
    <w:p w14:paraId="5C1A68D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Molnar, J. L., Gamboa, R. L., Revenga, C., &amp; Spalding, M. D. (2008). Assessing the global threat of invasive species to marine biodiversity. </w:t>
      </w:r>
      <w:r w:rsidRPr="005C2226">
        <w:rPr>
          <w:i/>
          <w:iCs/>
          <w:noProof/>
        </w:rPr>
        <w:t>Frontiers in Ecology and the Environment</w:t>
      </w:r>
      <w:r w:rsidRPr="005C2226">
        <w:rPr>
          <w:noProof/>
        </w:rPr>
        <w:t xml:space="preserve">, </w:t>
      </w:r>
      <w:r w:rsidRPr="005C2226">
        <w:rPr>
          <w:i/>
          <w:iCs/>
          <w:noProof/>
        </w:rPr>
        <w:t>6</w:t>
      </w:r>
      <w:r w:rsidRPr="005C2226">
        <w:rPr>
          <w:noProof/>
        </w:rPr>
        <w:t>(9), 485–492. doi: 10.1890/070064</w:t>
      </w:r>
    </w:p>
    <w:p w14:paraId="7C352DC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Monaco, C. J., &amp; Helmuth, B. (2011). Tipping points, thresholds and the keystone role of physiology in marine climate change research. In </w:t>
      </w:r>
      <w:r w:rsidRPr="005C2226">
        <w:rPr>
          <w:i/>
          <w:iCs/>
          <w:noProof/>
        </w:rPr>
        <w:t>Advances in Marine Biology</w:t>
      </w:r>
      <w:r w:rsidRPr="005C2226">
        <w:rPr>
          <w:noProof/>
        </w:rPr>
        <w:t xml:space="preserve"> (Vol. 60). doi: 10.1016/B978-0-12-385529-9.00003-2</w:t>
      </w:r>
    </w:p>
    <w:p w14:paraId="1F2A79DF"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Mueter, F. J., &amp; Litzow, M. A. (2008). Sea ice retreat alters the biogeography of the Bering Sea continental shelf. </w:t>
      </w:r>
      <w:r w:rsidRPr="005C2226">
        <w:rPr>
          <w:i/>
          <w:iCs/>
          <w:noProof/>
        </w:rPr>
        <w:t>Ecological Applications</w:t>
      </w:r>
      <w:r w:rsidRPr="005C2226">
        <w:rPr>
          <w:noProof/>
        </w:rPr>
        <w:t xml:space="preserve">, </w:t>
      </w:r>
      <w:r w:rsidRPr="005C2226">
        <w:rPr>
          <w:i/>
          <w:iCs/>
          <w:noProof/>
        </w:rPr>
        <w:t>18</w:t>
      </w:r>
      <w:r w:rsidRPr="005C2226">
        <w:rPr>
          <w:noProof/>
        </w:rPr>
        <w:t>(2), 309–320. doi: 10.1890/07-0564.1</w:t>
      </w:r>
    </w:p>
    <w:p w14:paraId="3B92319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Nakićenović, N., Alcamo, J., Davis, G., de Vries, B., Fenhann, J., Gaffin, S., &amp; Gregory, K. (2000). IPCC Special Report on Emissions Scenarios: A special report of Working Group III of the Intergovernmental Panel on Climate Change. In </w:t>
      </w:r>
      <w:r w:rsidRPr="005C2226">
        <w:rPr>
          <w:i/>
          <w:iCs/>
          <w:noProof/>
        </w:rPr>
        <w:t>Emissions Scenarios</w:t>
      </w:r>
      <w:r w:rsidRPr="005C2226">
        <w:rPr>
          <w:noProof/>
        </w:rPr>
        <w:t>. Cambridge, UK: Cambridge University Press.</w:t>
      </w:r>
    </w:p>
    <w:p w14:paraId="7286001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National Marine Fisheries Service (NMFS). (2017). </w:t>
      </w:r>
      <w:r w:rsidRPr="005C2226">
        <w:rPr>
          <w:i/>
          <w:iCs/>
          <w:noProof/>
        </w:rPr>
        <w:t>Fisheries of the United States, 2016</w:t>
      </w:r>
      <w:r w:rsidRPr="005C2226">
        <w:rPr>
          <w:noProof/>
        </w:rPr>
        <w:t>. Retrieved from https://www.st.nmfs.noaa.gov/commercial-fisheries/ fus/fus16/index</w:t>
      </w:r>
    </w:p>
    <w:p w14:paraId="19BE6B1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Onarheim, I. H., Eldevik, T., Smedsrud, L. H., &amp; Stroeve, J. C. (2018). Seasonal and regional manifestation of Arctic sea ice loss. </w:t>
      </w:r>
      <w:r w:rsidRPr="005C2226">
        <w:rPr>
          <w:i/>
          <w:iCs/>
          <w:noProof/>
        </w:rPr>
        <w:t>Journal of Climate</w:t>
      </w:r>
      <w:r w:rsidRPr="005C2226">
        <w:rPr>
          <w:noProof/>
        </w:rPr>
        <w:t xml:space="preserve">, </w:t>
      </w:r>
      <w:r w:rsidRPr="005C2226">
        <w:rPr>
          <w:i/>
          <w:iCs/>
          <w:noProof/>
        </w:rPr>
        <w:t>31</w:t>
      </w:r>
      <w:r w:rsidRPr="005C2226">
        <w:rPr>
          <w:noProof/>
        </w:rPr>
        <w:t>(12), 4917–4932. doi: 10.1175/JCLI-D-17-0427.1</w:t>
      </w:r>
    </w:p>
    <w:p w14:paraId="391E36A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Pebesma, E. J., &amp; Bivand, R. S. (2005). </w:t>
      </w:r>
      <w:r w:rsidRPr="005C2226">
        <w:rPr>
          <w:i/>
          <w:iCs/>
          <w:noProof/>
        </w:rPr>
        <w:t>Classes and methods for spatial data in R. R News 5 (2)</w:t>
      </w:r>
      <w:r w:rsidRPr="005C2226">
        <w:rPr>
          <w:noProof/>
        </w:rPr>
        <w:t>. Retrieved from https://cran.r-project.org/doc/Rnews/</w:t>
      </w:r>
    </w:p>
    <w:p w14:paraId="572294F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Perpinan Lamigueiro, O., &amp; Hijmans, R. (2018). </w:t>
      </w:r>
      <w:r w:rsidRPr="005C2226">
        <w:rPr>
          <w:i/>
          <w:iCs/>
          <w:noProof/>
        </w:rPr>
        <w:t>rasterVis. R package version 0.45.</w:t>
      </w:r>
    </w:p>
    <w:p w14:paraId="64B9460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Pierce, D. (2017). </w:t>
      </w:r>
      <w:r w:rsidRPr="005C2226">
        <w:rPr>
          <w:i/>
          <w:iCs/>
          <w:noProof/>
        </w:rPr>
        <w:t>Interface to Unidata netCDF (Version 4 or Earlier) Format Data Files. R package version 1.16.</w:t>
      </w:r>
      <w:r w:rsidRPr="005C2226">
        <w:rPr>
          <w:noProof/>
        </w:rPr>
        <w:t xml:space="preserve"> Retrieved from https://cran.r-project.org/package=ncdf4</w:t>
      </w:r>
    </w:p>
    <w:p w14:paraId="32BF8DC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Pinsky, M. L., Worm, B., Fogarty, M. J., Sarmiento, J. L., &amp; Levin, S. A. (2013). Marine taxa track local climate velocities. </w:t>
      </w:r>
      <w:r w:rsidRPr="005C2226">
        <w:rPr>
          <w:i/>
          <w:iCs/>
          <w:noProof/>
        </w:rPr>
        <w:t>Science</w:t>
      </w:r>
      <w:r w:rsidRPr="005C2226">
        <w:rPr>
          <w:noProof/>
        </w:rPr>
        <w:t xml:space="preserve">, </w:t>
      </w:r>
      <w:r w:rsidRPr="005C2226">
        <w:rPr>
          <w:i/>
          <w:iCs/>
          <w:noProof/>
        </w:rPr>
        <w:t>341</w:t>
      </w:r>
      <w:r w:rsidRPr="005C2226">
        <w:rPr>
          <w:noProof/>
        </w:rPr>
        <w:t>(6151), 1239–1242. doi: 10.1126/science.1239352</w:t>
      </w:r>
    </w:p>
    <w:p w14:paraId="79ADBC1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Powers, S. P., Bishop, M. A., Grabowski, J. H., &amp; Peterson, C. H. (2006). Distribution of the invasive bivalve Mya arenaria L. on intertidal flats of southcentral Alaska. </w:t>
      </w:r>
      <w:r w:rsidRPr="005C2226">
        <w:rPr>
          <w:i/>
          <w:iCs/>
          <w:noProof/>
        </w:rPr>
        <w:t>Journal of Sea Research</w:t>
      </w:r>
      <w:r w:rsidRPr="005C2226">
        <w:rPr>
          <w:noProof/>
        </w:rPr>
        <w:t xml:space="preserve">, </w:t>
      </w:r>
      <w:r w:rsidRPr="005C2226">
        <w:rPr>
          <w:i/>
          <w:iCs/>
          <w:noProof/>
        </w:rPr>
        <w:t>55</w:t>
      </w:r>
      <w:r w:rsidRPr="005C2226">
        <w:rPr>
          <w:noProof/>
        </w:rPr>
        <w:t>(3), 207–216. doi: 10.1016/J.SEARES.2005.10.004</w:t>
      </w:r>
    </w:p>
    <w:p w14:paraId="19169BA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 Core Team. (2018). </w:t>
      </w:r>
      <w:r w:rsidRPr="005C2226">
        <w:rPr>
          <w:i/>
          <w:iCs/>
          <w:noProof/>
        </w:rPr>
        <w:t>R: A language and environment for statistical computing</w:t>
      </w:r>
      <w:r w:rsidRPr="005C2226">
        <w:rPr>
          <w:noProof/>
        </w:rPr>
        <w:t>. Retrieved from https://www.r-project.org/</w:t>
      </w:r>
    </w:p>
    <w:p w14:paraId="135EE82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Reid, P. C., Johns, D. G., Edwards, M., Starr, M., Poulin, M., &amp; Snoeijs, P. (2007). A biological consequence of reducing Arctic ice cover: Arrival of the Pacific diatom Neodenticula seminae in the North Atlantic for the first time in 800000 years. </w:t>
      </w:r>
      <w:r w:rsidRPr="005C2226">
        <w:rPr>
          <w:i/>
          <w:iCs/>
          <w:noProof/>
        </w:rPr>
        <w:t>Global Change Biology</w:t>
      </w:r>
      <w:r w:rsidRPr="005C2226">
        <w:rPr>
          <w:noProof/>
        </w:rPr>
        <w:t xml:space="preserve">, </w:t>
      </w:r>
      <w:r w:rsidRPr="005C2226">
        <w:rPr>
          <w:i/>
          <w:iCs/>
          <w:noProof/>
        </w:rPr>
        <w:t>13</w:t>
      </w:r>
      <w:r w:rsidRPr="005C2226">
        <w:rPr>
          <w:noProof/>
        </w:rPr>
        <w:t>(9), 1910–1921. doi: 10.1111/j.1365-2486.2007.01413.x</w:t>
      </w:r>
    </w:p>
    <w:p w14:paraId="3AFC213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Reimer, J. P., Droghini, A., Fischbach, A., Watson, J. T., Bernard, B., &amp; Poe, A. (2017). </w:t>
      </w:r>
      <w:r w:rsidRPr="005C2226">
        <w:rPr>
          <w:i/>
          <w:iCs/>
          <w:noProof/>
        </w:rPr>
        <w:t>Assessing the risk of non-native marine species in the Bering Sea</w:t>
      </w:r>
      <w:r w:rsidRPr="005C2226">
        <w:rPr>
          <w:noProof/>
        </w:rPr>
        <w:t>. Retrieved from www.beringinvaders.org</w:t>
      </w:r>
    </w:p>
    <w:p w14:paraId="75940689"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Renaud, P. E., Sejr, M. K., Bluhm, B. A., Sirenko, B., &amp; Ellingsen, I. H. (2015). The future of Arctic benthos: Expansion, invasion, and biodiversity. </w:t>
      </w:r>
      <w:r w:rsidRPr="005C2226">
        <w:rPr>
          <w:i/>
          <w:iCs/>
          <w:noProof/>
        </w:rPr>
        <w:t>Progress in Oceanography</w:t>
      </w:r>
      <w:r w:rsidRPr="005C2226">
        <w:rPr>
          <w:noProof/>
        </w:rPr>
        <w:t xml:space="preserve">, </w:t>
      </w:r>
      <w:r w:rsidRPr="005C2226">
        <w:rPr>
          <w:i/>
          <w:iCs/>
          <w:noProof/>
        </w:rPr>
        <w:t>139</w:t>
      </w:r>
      <w:r w:rsidRPr="005C2226">
        <w:rPr>
          <w:noProof/>
        </w:rPr>
        <w:t>, 244–257. doi: 10.1016/j.pocean.2015.07.007</w:t>
      </w:r>
    </w:p>
    <w:p w14:paraId="4ACBACC1"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Ricciardi, A., Blackburn, T. M., Carlton, J. T., Dick, J. T. A., Hulme, P. E., Iacarella, J. C., … Aldridge, D. C. (2017). Invasion science: a horizon scan of emerging challenges and opportunities. </w:t>
      </w:r>
      <w:r w:rsidRPr="005C2226">
        <w:rPr>
          <w:i/>
          <w:iCs/>
          <w:noProof/>
        </w:rPr>
        <w:t>Trends in Ecology and Evolution</w:t>
      </w:r>
      <w:r w:rsidRPr="005C2226">
        <w:rPr>
          <w:noProof/>
        </w:rPr>
        <w:t xml:space="preserve">, </w:t>
      </w:r>
      <w:r w:rsidRPr="005C2226">
        <w:rPr>
          <w:i/>
          <w:iCs/>
          <w:noProof/>
        </w:rPr>
        <w:t>32</w:t>
      </w:r>
      <w:r w:rsidRPr="005C2226">
        <w:rPr>
          <w:noProof/>
        </w:rPr>
        <w:t>(6), 464–474. doi: 10.1016/j.tree.2017.03.007</w:t>
      </w:r>
    </w:p>
    <w:p w14:paraId="02AF530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Carlton, J. T., Grosholz, E. D., &amp; Hines, A. H. (1997). Global invasions of marine and estuarine habitats by non-indigenous species: Mechanisms, extent, and consequences. </w:t>
      </w:r>
      <w:r w:rsidRPr="005C2226">
        <w:rPr>
          <w:i/>
          <w:iCs/>
          <w:noProof/>
        </w:rPr>
        <w:t>American Zoologist</w:t>
      </w:r>
      <w:r w:rsidRPr="005C2226">
        <w:rPr>
          <w:noProof/>
        </w:rPr>
        <w:t xml:space="preserve">, </w:t>
      </w:r>
      <w:r w:rsidRPr="005C2226">
        <w:rPr>
          <w:i/>
          <w:iCs/>
          <w:noProof/>
        </w:rPr>
        <w:t>37</w:t>
      </w:r>
      <w:r w:rsidRPr="005C2226">
        <w:rPr>
          <w:noProof/>
        </w:rPr>
        <w:t>(6), 621–632.</w:t>
      </w:r>
    </w:p>
    <w:p w14:paraId="1B1161D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Fofonoff, P. W., &amp; Carlton, J. T. (2015). Invasion history and vector dynamics in coastal marine ecosystems: a North American perspective. </w:t>
      </w:r>
      <w:r w:rsidRPr="005C2226">
        <w:rPr>
          <w:i/>
          <w:iCs/>
          <w:noProof/>
        </w:rPr>
        <w:t>Aquatic Ecosystem Health &amp; Management</w:t>
      </w:r>
      <w:r w:rsidRPr="005C2226">
        <w:rPr>
          <w:noProof/>
        </w:rPr>
        <w:t xml:space="preserve">, </w:t>
      </w:r>
      <w:r w:rsidRPr="005C2226">
        <w:rPr>
          <w:i/>
          <w:iCs/>
          <w:noProof/>
        </w:rPr>
        <w:t>18</w:t>
      </w:r>
      <w:r w:rsidRPr="005C2226">
        <w:rPr>
          <w:noProof/>
        </w:rPr>
        <w:t>(3), 299–311. doi: 10.1080/14634988.2015.1027534</w:t>
      </w:r>
    </w:p>
    <w:p w14:paraId="04E2C888"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Fofonoff, P. W., Carlton, J. T., Wonham, M. J., &amp; Hines, A. H. (2000). Invasion of coastal marine communities in North America: apparent patterns, processes, and biases. </w:t>
      </w:r>
      <w:r w:rsidRPr="005C2226">
        <w:rPr>
          <w:i/>
          <w:iCs/>
          <w:noProof/>
        </w:rPr>
        <w:t>Annual Review of Ecology and Systematics</w:t>
      </w:r>
      <w:r w:rsidRPr="005C2226">
        <w:rPr>
          <w:noProof/>
        </w:rPr>
        <w:t xml:space="preserve">, </w:t>
      </w:r>
      <w:r w:rsidRPr="005C2226">
        <w:rPr>
          <w:i/>
          <w:iCs/>
          <w:noProof/>
        </w:rPr>
        <w:t>31</w:t>
      </w:r>
      <w:r w:rsidRPr="005C2226">
        <w:rPr>
          <w:noProof/>
        </w:rPr>
        <w:t>(1), 481–531. doi: 10.1146/annurev.ecolsys.31.1.481</w:t>
      </w:r>
    </w:p>
    <w:p w14:paraId="0B33AA9A"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Ruiz, G. M., &amp; Hewitt, C. L. (2009). Latitudinal patterns of biological invasions in marine ecosystems: a polar perspective. In I. Krupnik, M. A. Lang, &amp; S. E. Miller (Eds.), </w:t>
      </w:r>
      <w:r w:rsidRPr="005C2226">
        <w:rPr>
          <w:i/>
          <w:iCs/>
          <w:noProof/>
        </w:rPr>
        <w:t>Smithsonian at the Poles: Contributions to International Polar Year Science</w:t>
      </w:r>
      <w:r w:rsidRPr="005C2226">
        <w:rPr>
          <w:noProof/>
        </w:rPr>
        <w:t xml:space="preserve"> (pp. 347–358). doi: 10.5479/si.097884601X.0</w:t>
      </w:r>
    </w:p>
    <w:p w14:paraId="58249B5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Saunders, M., &amp; Metaxas, A. (2007). Temperature explains settlement patterns of the introduced bryozoan Membranipora membranacea in Nova Scotia, Canada. </w:t>
      </w:r>
      <w:r w:rsidRPr="005C2226">
        <w:rPr>
          <w:i/>
          <w:iCs/>
          <w:noProof/>
        </w:rPr>
        <w:t>Marine Ecology Progress Series</w:t>
      </w:r>
      <w:r w:rsidRPr="005C2226">
        <w:rPr>
          <w:noProof/>
        </w:rPr>
        <w:t xml:space="preserve">, </w:t>
      </w:r>
      <w:r w:rsidRPr="005C2226">
        <w:rPr>
          <w:i/>
          <w:iCs/>
          <w:noProof/>
        </w:rPr>
        <w:t>344</w:t>
      </w:r>
      <w:r w:rsidRPr="005C2226">
        <w:rPr>
          <w:noProof/>
        </w:rPr>
        <w:t>, 95–106. doi: 10.3354/meps06924</w:t>
      </w:r>
    </w:p>
    <w:p w14:paraId="0F67C700"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Seebens, H., Gastner, M. T., &amp; Blasius, B. (2013). The risk of marine bioinvasion caused by global shipping. </w:t>
      </w:r>
      <w:r w:rsidRPr="005C2226">
        <w:rPr>
          <w:i/>
          <w:iCs/>
          <w:noProof/>
        </w:rPr>
        <w:t>Ecology Letters</w:t>
      </w:r>
      <w:r w:rsidRPr="005C2226">
        <w:rPr>
          <w:noProof/>
        </w:rPr>
        <w:t xml:space="preserve">, </w:t>
      </w:r>
      <w:r w:rsidRPr="005C2226">
        <w:rPr>
          <w:i/>
          <w:iCs/>
          <w:noProof/>
        </w:rPr>
        <w:t>16</w:t>
      </w:r>
      <w:r w:rsidRPr="005C2226">
        <w:rPr>
          <w:noProof/>
        </w:rPr>
        <w:t>(6), 782–790. doi: 10.1111/ele.12111</w:t>
      </w:r>
    </w:p>
    <w:p w14:paraId="1B4A0A8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Seebens, Hanno, Blackburn, T. M., Dyer, E. E., Genovesi, P., Hulme, P. E., Jeschke, J. M., … Essl, F. (2017). No saturation in the accumulation of alien species worldwide. </w:t>
      </w:r>
      <w:r w:rsidRPr="005C2226">
        <w:rPr>
          <w:i/>
          <w:iCs/>
          <w:noProof/>
        </w:rPr>
        <w:t>Nature Communications</w:t>
      </w:r>
      <w:r w:rsidRPr="005C2226">
        <w:rPr>
          <w:noProof/>
        </w:rPr>
        <w:t xml:space="preserve">, </w:t>
      </w:r>
      <w:r w:rsidRPr="005C2226">
        <w:rPr>
          <w:i/>
          <w:iCs/>
          <w:noProof/>
        </w:rPr>
        <w:t>8</w:t>
      </w:r>
      <w:r w:rsidRPr="005C2226">
        <w:rPr>
          <w:noProof/>
        </w:rPr>
        <w:t>, 14435. doi: 10.1038/ncomms14435</w:t>
      </w:r>
    </w:p>
    <w:p w14:paraId="02832B2D"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Sorte, C. J. B. (2014). Synergies between climate change and species invasions: Evidence from marine systems. </w:t>
      </w:r>
      <w:r w:rsidRPr="005C2226">
        <w:rPr>
          <w:i/>
          <w:iCs/>
          <w:noProof/>
        </w:rPr>
        <w:t>Invasive Species and Global Climate Change</w:t>
      </w:r>
      <w:r w:rsidRPr="005C2226">
        <w:rPr>
          <w:noProof/>
        </w:rPr>
        <w:t>, 101–116.</w:t>
      </w:r>
    </w:p>
    <w:p w14:paraId="7D1C050E"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Spalding, M. D., Fox, H. E., Allen, G. R., Davidson, N., Ferdaña, Z. A., Finlayson, M., … Robertson, J. (2007). Marine ecoregions of the world: a bioregionalization of coastal and shelf areas. </w:t>
      </w:r>
      <w:r w:rsidRPr="005C2226">
        <w:rPr>
          <w:i/>
          <w:iCs/>
          <w:noProof/>
        </w:rPr>
        <w:t>BioScience</w:t>
      </w:r>
      <w:r w:rsidRPr="005C2226">
        <w:rPr>
          <w:noProof/>
        </w:rPr>
        <w:t xml:space="preserve">, </w:t>
      </w:r>
      <w:r w:rsidRPr="005C2226">
        <w:rPr>
          <w:i/>
          <w:iCs/>
          <w:noProof/>
        </w:rPr>
        <w:t>57</w:t>
      </w:r>
      <w:r w:rsidRPr="005C2226">
        <w:rPr>
          <w:noProof/>
        </w:rPr>
        <w:t>(7), 573–583. doi: 10.1641/B570707</w:t>
      </w:r>
    </w:p>
    <w:p w14:paraId="36FAF4A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Stabeno, P. J., Bond, N. A., &amp; Salo, S. A. (2007). On the recent warming of the southeastern Bering Sea shelf. </w:t>
      </w:r>
      <w:r w:rsidRPr="005C2226">
        <w:rPr>
          <w:i/>
          <w:iCs/>
          <w:noProof/>
        </w:rPr>
        <w:t>Deep-Sea Research Part II: Topical Studies in Oceanography</w:t>
      </w:r>
      <w:r w:rsidRPr="005C2226">
        <w:rPr>
          <w:noProof/>
        </w:rPr>
        <w:t xml:space="preserve">, </w:t>
      </w:r>
      <w:r w:rsidRPr="005C2226">
        <w:rPr>
          <w:i/>
          <w:iCs/>
          <w:noProof/>
        </w:rPr>
        <w:t>54</w:t>
      </w:r>
      <w:r w:rsidRPr="005C2226">
        <w:rPr>
          <w:noProof/>
        </w:rPr>
        <w:t>(23), 2599–2618. doi: 10.1016/j.dsr2.2007.08.023</w:t>
      </w:r>
    </w:p>
    <w:p w14:paraId="5487AFB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Stabeno, Phyllis J., Kachel, N. B., Moore, S. E., Napp, J. M., Sigler, M., Yamaguchi, A., &amp; Zerbini, A. N. (2012). Comparison of warm and cold years on the southeastern Bering Sea shelf and some implications for the ecosystem. </w:t>
      </w:r>
      <w:r w:rsidRPr="005C2226">
        <w:rPr>
          <w:i/>
          <w:iCs/>
          <w:noProof/>
        </w:rPr>
        <w:t>Deep-Sea Research Part II: Topical Studies in Oceanography</w:t>
      </w:r>
      <w:r w:rsidRPr="005C2226">
        <w:rPr>
          <w:noProof/>
        </w:rPr>
        <w:t xml:space="preserve">, </w:t>
      </w:r>
      <w:r w:rsidRPr="005C2226">
        <w:rPr>
          <w:i/>
          <w:iCs/>
          <w:noProof/>
        </w:rPr>
        <w:t>65</w:t>
      </w:r>
      <w:r w:rsidRPr="005C2226">
        <w:rPr>
          <w:noProof/>
        </w:rPr>
        <w:t>, 31–45. doi: 10.1016/j.dsr2.2012.02.020</w:t>
      </w:r>
    </w:p>
    <w:p w14:paraId="746CB02E"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Stabeno, Phyllis J., Schumacher, J. D., &amp; Ohtani, K. (1999). The physical oceanography of the Bering Sea: A summary of physical, chemical, and biological characteristics, and a synopsis of research on the Bering Sea. In T. R. Loughlin &amp; K. Ohtani (Eds.), </w:t>
      </w:r>
      <w:r w:rsidRPr="005C2226">
        <w:rPr>
          <w:i/>
          <w:iCs/>
          <w:noProof/>
        </w:rPr>
        <w:t>Dynamics of the Bering Sea</w:t>
      </w:r>
      <w:r w:rsidRPr="005C2226">
        <w:rPr>
          <w:noProof/>
        </w:rPr>
        <w:t xml:space="preserve"> (pp. 1–28). Fairbanks, AK.</w:t>
      </w:r>
    </w:p>
    <w:p w14:paraId="08AFD777"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Stachowicz, J. J., Fried, H., Osman, R. W., &amp; Whitlatch, R. B. (2002). Biodiversity, invasive resistance, and marine ecosystem function: reconciling pattern and process. </w:t>
      </w:r>
      <w:r w:rsidRPr="005C2226">
        <w:rPr>
          <w:i/>
          <w:iCs/>
          <w:noProof/>
        </w:rPr>
        <w:t>Ecology</w:t>
      </w:r>
      <w:r w:rsidRPr="005C2226">
        <w:rPr>
          <w:noProof/>
        </w:rPr>
        <w:t xml:space="preserve">, </w:t>
      </w:r>
      <w:r w:rsidRPr="005C2226">
        <w:rPr>
          <w:i/>
          <w:iCs/>
          <w:noProof/>
        </w:rPr>
        <w:t>83</w:t>
      </w:r>
      <w:r w:rsidRPr="005C2226">
        <w:rPr>
          <w:noProof/>
        </w:rPr>
        <w:t>(9), 2575–2590. doi: 10.2307/3071816</w:t>
      </w:r>
    </w:p>
    <w:p w14:paraId="5CE9A25B"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Valdizan, A., Beninger, P. G., Decottignies, P., Chantrel, M., &amp; Cognie, B. (2011). Evidence that rising coastal seawater temperatures increase reproductive output of the invasive gastropod Crepidula fornicata. </w:t>
      </w:r>
      <w:r w:rsidRPr="005C2226">
        <w:rPr>
          <w:i/>
          <w:iCs/>
          <w:noProof/>
        </w:rPr>
        <w:t>Marine Ecology Progress Series</w:t>
      </w:r>
      <w:r w:rsidRPr="005C2226">
        <w:rPr>
          <w:noProof/>
        </w:rPr>
        <w:t xml:space="preserve">, </w:t>
      </w:r>
      <w:r w:rsidRPr="005C2226">
        <w:rPr>
          <w:i/>
          <w:iCs/>
          <w:noProof/>
        </w:rPr>
        <w:t>438</w:t>
      </w:r>
      <w:r w:rsidRPr="005C2226">
        <w:rPr>
          <w:noProof/>
        </w:rPr>
        <w:t>, 153–165. doi: 10.3354/meps09281</w:t>
      </w:r>
    </w:p>
    <w:p w14:paraId="0A066AC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Verna, D. E., &amp; Harris, B. P. (2016). Review of ballast water management policy and associated implications for Alaska. </w:t>
      </w:r>
      <w:r w:rsidRPr="005C2226">
        <w:rPr>
          <w:i/>
          <w:iCs/>
          <w:noProof/>
        </w:rPr>
        <w:t>Marine Policy</w:t>
      </w:r>
      <w:r w:rsidRPr="005C2226">
        <w:rPr>
          <w:noProof/>
        </w:rPr>
        <w:t xml:space="preserve">, </w:t>
      </w:r>
      <w:r w:rsidRPr="005C2226">
        <w:rPr>
          <w:i/>
          <w:iCs/>
          <w:noProof/>
        </w:rPr>
        <w:t>70</w:t>
      </w:r>
      <w:r w:rsidRPr="005C2226">
        <w:rPr>
          <w:noProof/>
        </w:rPr>
        <w:t>, 13–21. doi: 10.1016/j.marpol.2016.04.024</w:t>
      </w:r>
    </w:p>
    <w:p w14:paraId="333A44F5"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Verna, D., Harris, B., Holzer, K., &amp; Minton, M. (2016). Ballast-borne marine invasive species: exploring the risk to coastal Alaska, USA. </w:t>
      </w:r>
      <w:r w:rsidRPr="005C2226">
        <w:rPr>
          <w:i/>
          <w:iCs/>
          <w:noProof/>
        </w:rPr>
        <w:t>Management of Biological Invasions</w:t>
      </w:r>
      <w:r w:rsidRPr="005C2226">
        <w:rPr>
          <w:noProof/>
        </w:rPr>
        <w:t xml:space="preserve">, </w:t>
      </w:r>
      <w:r w:rsidRPr="005C2226">
        <w:rPr>
          <w:i/>
          <w:iCs/>
          <w:noProof/>
        </w:rPr>
        <w:t>7</w:t>
      </w:r>
      <w:r w:rsidRPr="005C2226">
        <w:rPr>
          <w:noProof/>
        </w:rPr>
        <w:t>(2), 199–211. doi: 10.3391/mbi.2016.7.2.08</w:t>
      </w:r>
    </w:p>
    <w:p w14:paraId="5D74327C"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Ware, C., Berge, J., Jelmert, A., Olsen, S. M., Pellissier, L., Wisz, M., … Alsos, I. G. (2016). Biological introduction risks from shipping in a warming Arctic. </w:t>
      </w:r>
      <w:r w:rsidRPr="005C2226">
        <w:rPr>
          <w:i/>
          <w:iCs/>
          <w:noProof/>
        </w:rPr>
        <w:t>Journal of Applied Ecology</w:t>
      </w:r>
      <w:r w:rsidRPr="005C2226">
        <w:rPr>
          <w:noProof/>
        </w:rPr>
        <w:t xml:space="preserve">, </w:t>
      </w:r>
      <w:r w:rsidRPr="005C2226">
        <w:rPr>
          <w:i/>
          <w:iCs/>
          <w:noProof/>
        </w:rPr>
        <w:t>53</w:t>
      </w:r>
      <w:r w:rsidRPr="005C2226">
        <w:rPr>
          <w:noProof/>
        </w:rPr>
        <w:t>(2), 340–349. doi: 10.1111/1365-2664.12566</w:t>
      </w:r>
    </w:p>
    <w:p w14:paraId="4DC1A3D3"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Ware, C., Berge, J., Sundet, J. H., Kirkpatrick, J. B., Coutts, A. D. M., Jelmert, A., … Alsos, I. G. (2014). Climate change, non-indigenous species and shipping: assessing the risk of species introduction to a high-Arctic archipelago. </w:t>
      </w:r>
      <w:r w:rsidRPr="005C2226">
        <w:rPr>
          <w:i/>
          <w:iCs/>
          <w:noProof/>
        </w:rPr>
        <w:t>Diversity and Distributions</w:t>
      </w:r>
      <w:r w:rsidRPr="005C2226">
        <w:rPr>
          <w:noProof/>
        </w:rPr>
        <w:t xml:space="preserve">, </w:t>
      </w:r>
      <w:r w:rsidRPr="005C2226">
        <w:rPr>
          <w:i/>
          <w:iCs/>
          <w:noProof/>
        </w:rPr>
        <w:t>20</w:t>
      </w:r>
      <w:r w:rsidRPr="005C2226">
        <w:rPr>
          <w:noProof/>
        </w:rPr>
        <w:t>(1), 10–19. doi: 10.1111/ddi.12117</w:t>
      </w:r>
    </w:p>
    <w:p w14:paraId="18B6BB42"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Watson, J. T., &amp; Haynie, A. C. (2016). Using vessel monitoring system data to identify and characterize trips made by fishing vessels in the United States North Pacific. </w:t>
      </w:r>
      <w:r w:rsidRPr="005C2226">
        <w:rPr>
          <w:i/>
          <w:iCs/>
          <w:noProof/>
        </w:rPr>
        <w:t>PLoS ONE</w:t>
      </w:r>
      <w:r w:rsidRPr="005C2226">
        <w:rPr>
          <w:noProof/>
        </w:rPr>
        <w:t xml:space="preserve">, </w:t>
      </w:r>
      <w:r w:rsidRPr="005C2226">
        <w:rPr>
          <w:i/>
          <w:iCs/>
          <w:noProof/>
        </w:rPr>
        <w:t>11</w:t>
      </w:r>
      <w:r w:rsidRPr="005C2226">
        <w:rPr>
          <w:noProof/>
        </w:rPr>
        <w:t>(10), 1–20. doi: 10.1371/journal.pone.0165173</w:t>
      </w:r>
    </w:p>
    <w:p w14:paraId="353A922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Westerman, E. L., Whitlatch, R., Dijkstra, J. A., &amp; Harris, L. G. (2009). Variation in brooding period masks similarities in response to changing temperatures. </w:t>
      </w:r>
      <w:r w:rsidRPr="005C2226">
        <w:rPr>
          <w:i/>
          <w:iCs/>
          <w:noProof/>
        </w:rPr>
        <w:t>Marine Ecology Progress Series</w:t>
      </w:r>
      <w:r w:rsidRPr="005C2226">
        <w:rPr>
          <w:noProof/>
        </w:rPr>
        <w:t xml:space="preserve">, </w:t>
      </w:r>
      <w:r w:rsidRPr="005C2226">
        <w:rPr>
          <w:i/>
          <w:iCs/>
          <w:noProof/>
        </w:rPr>
        <w:t>391</w:t>
      </w:r>
      <w:r w:rsidRPr="005C2226">
        <w:rPr>
          <w:noProof/>
        </w:rPr>
        <w:t>, 13–19. doi: 10.3354/meps08107</w:t>
      </w:r>
    </w:p>
    <w:p w14:paraId="23054DA4"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Wickham, H. (2011). The split-apply-combine strategy for data analysis. </w:t>
      </w:r>
      <w:r w:rsidRPr="005C2226">
        <w:rPr>
          <w:i/>
          <w:iCs/>
          <w:noProof/>
        </w:rPr>
        <w:t>Journal of Statistical Software</w:t>
      </w:r>
      <w:r w:rsidRPr="005C2226">
        <w:rPr>
          <w:noProof/>
        </w:rPr>
        <w:t xml:space="preserve">, </w:t>
      </w:r>
      <w:r w:rsidRPr="005C2226">
        <w:rPr>
          <w:i/>
          <w:iCs/>
          <w:noProof/>
        </w:rPr>
        <w:t>40</w:t>
      </w:r>
      <w:r w:rsidRPr="005C2226">
        <w:rPr>
          <w:noProof/>
        </w:rPr>
        <w:t>(1), 1–29.</w:t>
      </w:r>
    </w:p>
    <w:p w14:paraId="1D8048E6"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Wickham, H. (2016). </w:t>
      </w:r>
      <w:r w:rsidRPr="005C2226">
        <w:rPr>
          <w:i/>
          <w:iCs/>
          <w:noProof/>
        </w:rPr>
        <w:t>ggplot2: Elegant graphics for data analysis. R package version 2.2.1.</w:t>
      </w:r>
      <w:r w:rsidRPr="005C2226">
        <w:rPr>
          <w:noProof/>
        </w:rPr>
        <w:t xml:space="preserve"> Retrieved from http://ggplot2.tidyverse.org/</w:t>
      </w:r>
    </w:p>
    <w:p w14:paraId="5D795B7F"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Wickham, H., Francois, R., Henry, L., &amp; Müller, K. (2017). </w:t>
      </w:r>
      <w:r w:rsidRPr="005C2226">
        <w:rPr>
          <w:i/>
          <w:iCs/>
          <w:noProof/>
        </w:rPr>
        <w:t>dplyr: A grammar of data manipulation. R package version 0.7.4.</w:t>
      </w:r>
      <w:r w:rsidRPr="005C2226">
        <w:rPr>
          <w:noProof/>
        </w:rPr>
        <w:t xml:space="preserve"> Retrieved from https://cran.r-project.org/package=dplyr</w:t>
      </w:r>
    </w:p>
    <w:p w14:paraId="13B7FCF8"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Witte, S., Buschbaum, C., van Beusekom, J. E. E., &amp; Reise, K. (2010). Does climatic warming explain why an introduced barnacle finally takes over after a lag of more than 50 years? </w:t>
      </w:r>
      <w:r w:rsidRPr="005C2226">
        <w:rPr>
          <w:i/>
          <w:iCs/>
          <w:noProof/>
        </w:rPr>
        <w:t>Biological Invasions</w:t>
      </w:r>
      <w:r w:rsidRPr="005C2226">
        <w:rPr>
          <w:noProof/>
        </w:rPr>
        <w:t xml:space="preserve">, </w:t>
      </w:r>
      <w:r w:rsidRPr="005C2226">
        <w:rPr>
          <w:i/>
          <w:iCs/>
          <w:noProof/>
        </w:rPr>
        <w:t>12</w:t>
      </w:r>
      <w:r w:rsidRPr="005C2226">
        <w:rPr>
          <w:noProof/>
        </w:rPr>
        <w:t>(10), 3579–3589. doi: 10.1007/s10530-010-9752-5</w:t>
      </w:r>
    </w:p>
    <w:p w14:paraId="147063CE" w14:textId="77777777" w:rsidR="005C2226" w:rsidRPr="005C2226" w:rsidRDefault="005C2226" w:rsidP="005C2226">
      <w:pPr>
        <w:widowControl w:val="0"/>
        <w:autoSpaceDE w:val="0"/>
        <w:autoSpaceDN w:val="0"/>
        <w:adjustRightInd w:val="0"/>
        <w:ind w:left="480" w:hanging="480"/>
        <w:rPr>
          <w:noProof/>
        </w:rPr>
      </w:pPr>
      <w:r w:rsidRPr="005C2226">
        <w:rPr>
          <w:noProof/>
        </w:rPr>
        <w:t xml:space="preserve">Zenni, R. D., &amp; Nuñez, M. A. (2013). The elephant in the room: The role of failed invasions in understanding invasion biology. </w:t>
      </w:r>
      <w:r w:rsidRPr="005C2226">
        <w:rPr>
          <w:i/>
          <w:iCs/>
          <w:noProof/>
        </w:rPr>
        <w:t>Oikos</w:t>
      </w:r>
      <w:r w:rsidRPr="005C2226">
        <w:rPr>
          <w:noProof/>
        </w:rPr>
        <w:t xml:space="preserve">, </w:t>
      </w:r>
      <w:r w:rsidRPr="005C2226">
        <w:rPr>
          <w:i/>
          <w:iCs/>
          <w:noProof/>
        </w:rPr>
        <w:t>122</w:t>
      </w:r>
      <w:r w:rsidRPr="005C2226">
        <w:rPr>
          <w:noProof/>
        </w:rPr>
        <w:t>(6), 801–815. doi: 10.1111/j.1600-0706.2012.00254.x</w:t>
      </w:r>
    </w:p>
    <w:p w14:paraId="651B2F9D" w14:textId="043133F7" w:rsidR="00B615AF" w:rsidRDefault="00B615AF" w:rsidP="005C2226">
      <w:pPr>
        <w:widowControl w:val="0"/>
        <w:autoSpaceDE w:val="0"/>
        <w:autoSpaceDN w:val="0"/>
        <w:adjustRightInd w:val="0"/>
        <w:ind w:left="480" w:hanging="480"/>
      </w:pPr>
      <w:r>
        <w:fldChar w:fldCharType="end"/>
      </w:r>
      <w:r>
        <w:br w:type="page"/>
      </w:r>
    </w:p>
    <w:p w14:paraId="0000004E" w14:textId="2D490395" w:rsidR="00A32E6C" w:rsidRPr="00C02792" w:rsidRDefault="00CD11F5">
      <w:r w:rsidRPr="00C02792">
        <w:lastRenderedPageBreak/>
        <w:t>Package citations:</w:t>
      </w:r>
    </w:p>
    <w:p w14:paraId="0000004F" w14:textId="77777777" w:rsidR="00A32E6C" w:rsidRPr="000856FF" w:rsidRDefault="00CD11F5">
      <w:pPr>
        <w:rPr>
          <w:lang w:val="en-CA"/>
        </w:rPr>
      </w:pPr>
      <w:r w:rsidRPr="00C02792">
        <w:t xml:space="preserve">Microsoft Co. and Weston, S. 2017. </w:t>
      </w:r>
      <w:proofErr w:type="spellStart"/>
      <w:r w:rsidRPr="00C02792">
        <w:t>doSNOW</w:t>
      </w:r>
      <w:proofErr w:type="spellEnd"/>
      <w:r w:rsidRPr="00C02792">
        <w:t xml:space="preserve">: Foreach Parallel Adaptor for the 'snow' Package. </w:t>
      </w:r>
      <w:r w:rsidRPr="000856FF">
        <w:rPr>
          <w:lang w:val="en-CA"/>
        </w:rPr>
        <w:t>R package version 1.0.16. https://CRAN.R-project.org/package=doSNOW</w:t>
      </w:r>
    </w:p>
    <w:p w14:paraId="00000050" w14:textId="69C0B201"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Lewin-Koh, N. 2017. </w:t>
      </w:r>
      <w:proofErr w:type="spellStart"/>
      <w:r w:rsidRPr="00C02792">
        <w:rPr>
          <w:color w:val="000000"/>
        </w:rPr>
        <w:t>maptools</w:t>
      </w:r>
      <w:proofErr w:type="spellEnd"/>
      <w:r w:rsidRPr="00C02792">
        <w:rPr>
          <w:color w:val="000000"/>
        </w:rPr>
        <w:t xml:space="preserve">: Tools for </w:t>
      </w:r>
      <w:r w:rsidR="000856FF">
        <w:rPr>
          <w:color w:val="000000"/>
        </w:rPr>
        <w:t>r</w:t>
      </w:r>
      <w:r w:rsidRPr="00C02792">
        <w:rPr>
          <w:color w:val="000000"/>
        </w:rPr>
        <w:t xml:space="preserve">eading and </w:t>
      </w:r>
      <w:r w:rsidR="000856FF">
        <w:rPr>
          <w:color w:val="000000"/>
        </w:rPr>
        <w:t>h</w:t>
      </w:r>
      <w:r w:rsidRPr="00C02792">
        <w:rPr>
          <w:color w:val="000000"/>
        </w:rPr>
        <w:t xml:space="preserve">andling </w:t>
      </w:r>
      <w:r w:rsidR="000856FF">
        <w:rPr>
          <w:color w:val="000000"/>
        </w:rPr>
        <w:t>s</w:t>
      </w:r>
      <w:r w:rsidRPr="00C02792">
        <w:rPr>
          <w:color w:val="000000"/>
        </w:rPr>
        <w:t xml:space="preserve">patial </w:t>
      </w:r>
      <w:r w:rsidR="000856FF">
        <w:rPr>
          <w:color w:val="000000"/>
        </w:rPr>
        <w:t>o</w:t>
      </w:r>
      <w:r w:rsidRPr="00C02792">
        <w:rPr>
          <w:color w:val="000000"/>
        </w:rPr>
        <w:t xml:space="preserve">bjects. R package version 0.9-2. </w:t>
      </w:r>
      <w:hyperlink r:id="rId11">
        <w:r w:rsidRPr="00C02792">
          <w:rPr>
            <w:color w:val="0563C1"/>
            <w:u w:val="single"/>
          </w:rPr>
          <w:t>https://CRAN.R-project.org/package=maptools</w:t>
        </w:r>
      </w:hyperlink>
    </w:p>
    <w:p w14:paraId="00000051" w14:textId="77777777" w:rsidR="00A32E6C" w:rsidRPr="00C02792" w:rsidRDefault="00A32E6C">
      <w:pPr>
        <w:widowControl w:val="0"/>
        <w:pBdr>
          <w:top w:val="nil"/>
          <w:left w:val="nil"/>
          <w:bottom w:val="nil"/>
          <w:right w:val="nil"/>
          <w:between w:val="nil"/>
        </w:pBdr>
        <w:spacing w:line="240" w:lineRule="auto"/>
        <w:rPr>
          <w:color w:val="000000"/>
        </w:rPr>
      </w:pPr>
    </w:p>
    <w:p w14:paraId="00000052" w14:textId="69457E80"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w:t>
      </w:r>
      <w:proofErr w:type="spellStart"/>
      <w:r w:rsidRPr="00C02792">
        <w:rPr>
          <w:color w:val="000000"/>
        </w:rPr>
        <w:t>Keitt</w:t>
      </w:r>
      <w:proofErr w:type="spellEnd"/>
      <w:r w:rsidRPr="00C02792">
        <w:rPr>
          <w:color w:val="000000"/>
        </w:rPr>
        <w:t xml:space="preserve">, T. and </w:t>
      </w:r>
      <w:proofErr w:type="spellStart"/>
      <w:r w:rsidRPr="00C02792">
        <w:rPr>
          <w:color w:val="000000"/>
        </w:rPr>
        <w:t>Rowlingson</w:t>
      </w:r>
      <w:proofErr w:type="spellEnd"/>
      <w:r w:rsidRPr="00C02792">
        <w:rPr>
          <w:color w:val="000000"/>
        </w:rPr>
        <w:t xml:space="preserve">, R. 2018. </w:t>
      </w:r>
      <w:proofErr w:type="spellStart"/>
      <w:r w:rsidRPr="00C02792">
        <w:rPr>
          <w:color w:val="000000"/>
        </w:rPr>
        <w:t>rgdal</w:t>
      </w:r>
      <w:proofErr w:type="spellEnd"/>
      <w:r w:rsidRPr="00C02792">
        <w:rPr>
          <w:color w:val="000000"/>
        </w:rPr>
        <w:t>: Bindings for the '</w:t>
      </w:r>
      <w:r w:rsidR="000856FF">
        <w:rPr>
          <w:color w:val="000000"/>
        </w:rPr>
        <w:t>g</w:t>
      </w:r>
      <w:r w:rsidRPr="00C02792">
        <w:rPr>
          <w:color w:val="000000"/>
        </w:rPr>
        <w:t xml:space="preserve">eospatial' </w:t>
      </w:r>
      <w:r w:rsidR="000856FF">
        <w:rPr>
          <w:color w:val="000000"/>
        </w:rPr>
        <w:t>d</w:t>
      </w:r>
      <w:r w:rsidRPr="00C02792">
        <w:rPr>
          <w:color w:val="000000"/>
        </w:rPr>
        <w:t xml:space="preserve">ata </w:t>
      </w:r>
      <w:r w:rsidR="000856FF">
        <w:rPr>
          <w:color w:val="000000"/>
        </w:rPr>
        <w:t>a</w:t>
      </w:r>
      <w:r w:rsidRPr="00C02792">
        <w:rPr>
          <w:color w:val="000000"/>
        </w:rPr>
        <w:t xml:space="preserve">bstraction </w:t>
      </w:r>
      <w:r w:rsidR="000856FF">
        <w:rPr>
          <w:color w:val="000000"/>
        </w:rPr>
        <w:t>l</w:t>
      </w:r>
      <w:r w:rsidRPr="00C02792">
        <w:rPr>
          <w:color w:val="000000"/>
        </w:rPr>
        <w:t>ibrary. R package version 1.2-20. https://CRAN.R-project.org/package=rgdal</w:t>
      </w:r>
    </w:p>
    <w:p w14:paraId="00000053" w14:textId="77777777" w:rsidR="00A32E6C" w:rsidRPr="00C02792" w:rsidRDefault="00A32E6C">
      <w:pPr>
        <w:widowControl w:val="0"/>
        <w:pBdr>
          <w:top w:val="nil"/>
          <w:left w:val="nil"/>
          <w:bottom w:val="nil"/>
          <w:right w:val="nil"/>
          <w:between w:val="nil"/>
        </w:pBdr>
        <w:spacing w:line="240" w:lineRule="auto"/>
        <w:rPr>
          <w:color w:val="000000"/>
        </w:rPr>
      </w:pPr>
    </w:p>
    <w:p w14:paraId="00000054"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C02792">
        <w:rPr>
          <w:color w:val="000000"/>
        </w:rPr>
        <w:t>Bivand</w:t>
      </w:r>
      <w:proofErr w:type="spellEnd"/>
      <w:r w:rsidRPr="00C02792">
        <w:rPr>
          <w:color w:val="000000"/>
        </w:rPr>
        <w:t xml:space="preserve">, R. and </w:t>
      </w:r>
      <w:proofErr w:type="spellStart"/>
      <w:r w:rsidRPr="00C02792">
        <w:rPr>
          <w:color w:val="000000"/>
        </w:rPr>
        <w:t>Rundel</w:t>
      </w:r>
      <w:proofErr w:type="spellEnd"/>
      <w:r w:rsidRPr="00C02792">
        <w:rPr>
          <w:color w:val="000000"/>
        </w:rPr>
        <w:t xml:space="preserve">, C. 2017. </w:t>
      </w:r>
      <w:proofErr w:type="spellStart"/>
      <w:r w:rsidRPr="00C02792">
        <w:rPr>
          <w:color w:val="000000"/>
        </w:rPr>
        <w:t>rgeos</w:t>
      </w:r>
      <w:proofErr w:type="spellEnd"/>
      <w:r w:rsidRPr="00C02792">
        <w:rPr>
          <w:color w:val="000000"/>
        </w:rPr>
        <w:t xml:space="preserve">: Interface to Geometry Engine - Open Source ('GEOS'). R package version 0.3-26. </w:t>
      </w:r>
      <w:hyperlink r:id="rId12">
        <w:r w:rsidRPr="00C02792">
          <w:rPr>
            <w:color w:val="0563C1"/>
            <w:u w:val="single"/>
          </w:rPr>
          <w:t>https://CRAN.R-project.org/package=rgeos</w:t>
        </w:r>
      </w:hyperlink>
    </w:p>
    <w:p w14:paraId="00000055" w14:textId="77777777" w:rsidR="00A32E6C" w:rsidRPr="00C02792" w:rsidRDefault="00A32E6C">
      <w:pPr>
        <w:widowControl w:val="0"/>
        <w:pBdr>
          <w:top w:val="nil"/>
          <w:left w:val="nil"/>
          <w:bottom w:val="nil"/>
          <w:right w:val="nil"/>
          <w:between w:val="nil"/>
        </w:pBdr>
        <w:spacing w:line="240" w:lineRule="auto"/>
        <w:rPr>
          <w:color w:val="000000"/>
        </w:rPr>
      </w:pPr>
    </w:p>
    <w:p w14:paraId="00000056"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Garnier, S. 2016. </w:t>
      </w:r>
      <w:proofErr w:type="spellStart"/>
      <w:r w:rsidRPr="00C02792">
        <w:rPr>
          <w:color w:val="000000"/>
        </w:rPr>
        <w:t>viridis</w:t>
      </w:r>
      <w:proofErr w:type="spellEnd"/>
      <w:r w:rsidRPr="00C02792">
        <w:rPr>
          <w:color w:val="000000"/>
        </w:rPr>
        <w:t xml:space="preserve">: Default Color Maps from 'matplotlib'. R package version 0.3.4. </w:t>
      </w:r>
      <w:hyperlink r:id="rId13">
        <w:r w:rsidRPr="00C02792">
          <w:rPr>
            <w:color w:val="0563C1"/>
            <w:u w:val="single"/>
          </w:rPr>
          <w:t>https://CRAN.R-project.org/package=viridis</w:t>
        </w:r>
      </w:hyperlink>
    </w:p>
    <w:p w14:paraId="00000057" w14:textId="77777777" w:rsidR="00A32E6C" w:rsidRPr="00C02792" w:rsidRDefault="00A32E6C">
      <w:pPr>
        <w:widowControl w:val="0"/>
        <w:pBdr>
          <w:top w:val="nil"/>
          <w:left w:val="nil"/>
          <w:bottom w:val="nil"/>
          <w:right w:val="nil"/>
          <w:between w:val="nil"/>
        </w:pBdr>
        <w:spacing w:line="240" w:lineRule="auto"/>
        <w:rPr>
          <w:color w:val="000000"/>
        </w:rPr>
      </w:pPr>
    </w:p>
    <w:p w14:paraId="00000058" w14:textId="305324F7" w:rsidR="00A32E6C" w:rsidRPr="00581C21" w:rsidRDefault="00CD11F5">
      <w:pPr>
        <w:widowControl w:val="0"/>
        <w:pBdr>
          <w:top w:val="nil"/>
          <w:left w:val="nil"/>
          <w:bottom w:val="nil"/>
          <w:right w:val="nil"/>
          <w:between w:val="nil"/>
        </w:pBdr>
        <w:spacing w:line="240" w:lineRule="auto"/>
        <w:rPr>
          <w:color w:val="000000"/>
          <w:lang w:val="fr-CA"/>
        </w:rPr>
      </w:pPr>
      <w:proofErr w:type="spellStart"/>
      <w:r w:rsidRPr="00C02792">
        <w:rPr>
          <w:color w:val="000000"/>
        </w:rPr>
        <w:t>Hijmans</w:t>
      </w:r>
      <w:proofErr w:type="spellEnd"/>
      <w:r w:rsidRPr="00C02792">
        <w:rPr>
          <w:color w:val="000000"/>
        </w:rPr>
        <w:t xml:space="preserve">, R.J. 2017. raster: Geographic </w:t>
      </w:r>
      <w:r w:rsidR="000856FF">
        <w:rPr>
          <w:color w:val="000000"/>
        </w:rPr>
        <w:t>d</w:t>
      </w:r>
      <w:r w:rsidRPr="00C02792">
        <w:rPr>
          <w:color w:val="000000"/>
        </w:rPr>
        <w:t xml:space="preserve">ata </w:t>
      </w:r>
      <w:r w:rsidR="000856FF">
        <w:rPr>
          <w:color w:val="000000"/>
        </w:rPr>
        <w:t>a</w:t>
      </w:r>
      <w:r w:rsidRPr="00C02792">
        <w:rPr>
          <w:color w:val="000000"/>
        </w:rPr>
        <w:t xml:space="preserve">nalysis and </w:t>
      </w:r>
      <w:r w:rsidR="000856FF">
        <w:rPr>
          <w:color w:val="000000"/>
        </w:rPr>
        <w:t>m</w:t>
      </w:r>
      <w:r w:rsidRPr="00C02792">
        <w:rPr>
          <w:color w:val="000000"/>
        </w:rPr>
        <w:t xml:space="preserve">odeling. </w:t>
      </w:r>
      <w:r w:rsidRPr="00581C21">
        <w:rPr>
          <w:color w:val="000000"/>
          <w:lang w:val="fr-CA"/>
        </w:rPr>
        <w:t xml:space="preserve">R package version 2.6-7. </w:t>
      </w:r>
      <w:hyperlink r:id="rId14">
        <w:r w:rsidRPr="00581C21">
          <w:rPr>
            <w:color w:val="0563C1"/>
            <w:u w:val="single"/>
            <w:lang w:val="fr-CA"/>
          </w:rPr>
          <w:t>https://CRAN.R-project.org/package=raster</w:t>
        </w:r>
      </w:hyperlink>
    </w:p>
    <w:p w14:paraId="00000059"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5A" w14:textId="77777777" w:rsidR="00A32E6C" w:rsidRPr="009B5F75" w:rsidRDefault="00CD11F5">
      <w:pPr>
        <w:widowControl w:val="0"/>
        <w:pBdr>
          <w:top w:val="nil"/>
          <w:left w:val="nil"/>
          <w:bottom w:val="nil"/>
          <w:right w:val="nil"/>
          <w:between w:val="nil"/>
        </w:pBdr>
        <w:spacing w:line="240" w:lineRule="auto"/>
        <w:rPr>
          <w:color w:val="000000"/>
          <w:lang w:val="fr-CA"/>
        </w:rPr>
      </w:pPr>
      <w:proofErr w:type="spellStart"/>
      <w:r w:rsidRPr="00581C21">
        <w:rPr>
          <w:color w:val="000000"/>
          <w:lang w:val="fr-CA"/>
        </w:rPr>
        <w:t>Wickham</w:t>
      </w:r>
      <w:proofErr w:type="spellEnd"/>
      <w:r w:rsidRPr="00581C21">
        <w:rPr>
          <w:color w:val="000000"/>
          <w:lang w:val="fr-CA"/>
        </w:rPr>
        <w:t xml:space="preserve">, H., </w:t>
      </w:r>
      <w:proofErr w:type="spellStart"/>
      <w:r w:rsidRPr="00581C21">
        <w:rPr>
          <w:color w:val="000000"/>
          <w:lang w:val="fr-CA"/>
        </w:rPr>
        <w:t>Francois</w:t>
      </w:r>
      <w:proofErr w:type="spellEnd"/>
      <w:r w:rsidRPr="00581C21">
        <w:rPr>
          <w:color w:val="000000"/>
          <w:lang w:val="fr-CA"/>
        </w:rPr>
        <w:t xml:space="preserve">, R., Henry, L.  </w:t>
      </w:r>
      <w:r w:rsidRPr="00C02792">
        <w:rPr>
          <w:color w:val="000000"/>
        </w:rPr>
        <w:t xml:space="preserve">and Müller, K. 2017. </w:t>
      </w:r>
      <w:proofErr w:type="spellStart"/>
      <w:r w:rsidRPr="00C02792">
        <w:rPr>
          <w:color w:val="000000"/>
        </w:rPr>
        <w:t>dplyr</w:t>
      </w:r>
      <w:proofErr w:type="spellEnd"/>
      <w:r w:rsidRPr="00C02792">
        <w:rPr>
          <w:color w:val="000000"/>
        </w:rPr>
        <w:t xml:space="preserve">: A Grammar of Data Manipulation. </w:t>
      </w:r>
      <w:r w:rsidRPr="009B5F75">
        <w:rPr>
          <w:color w:val="000000"/>
          <w:lang w:val="fr-CA"/>
        </w:rPr>
        <w:t xml:space="preserve">R package version 0.7.4. </w:t>
      </w:r>
      <w:hyperlink r:id="rId15">
        <w:r w:rsidRPr="009B5F75">
          <w:rPr>
            <w:color w:val="0563C1"/>
            <w:u w:val="single"/>
            <w:lang w:val="fr-CA"/>
          </w:rPr>
          <w:t>https://CRAN.R-project.org/package=dplyr</w:t>
        </w:r>
      </w:hyperlink>
    </w:p>
    <w:p w14:paraId="0000005B" w14:textId="77777777" w:rsidR="00A32E6C" w:rsidRPr="009B5F75" w:rsidRDefault="00A32E6C">
      <w:pPr>
        <w:widowControl w:val="0"/>
        <w:pBdr>
          <w:top w:val="nil"/>
          <w:left w:val="nil"/>
          <w:bottom w:val="nil"/>
          <w:right w:val="nil"/>
          <w:between w:val="nil"/>
        </w:pBdr>
        <w:spacing w:line="240" w:lineRule="auto"/>
        <w:rPr>
          <w:color w:val="000000"/>
          <w:lang w:val="fr-CA"/>
        </w:rPr>
      </w:pPr>
    </w:p>
    <w:p w14:paraId="0000005C" w14:textId="77777777" w:rsidR="00A32E6C" w:rsidRPr="00C02792" w:rsidRDefault="00CD11F5">
      <w:pPr>
        <w:widowControl w:val="0"/>
        <w:pBdr>
          <w:top w:val="nil"/>
          <w:left w:val="nil"/>
          <w:bottom w:val="nil"/>
          <w:right w:val="nil"/>
          <w:between w:val="nil"/>
        </w:pBdr>
        <w:spacing w:line="240" w:lineRule="auto"/>
        <w:rPr>
          <w:color w:val="000000"/>
        </w:rPr>
      </w:pPr>
      <w:proofErr w:type="spellStart"/>
      <w:r w:rsidRPr="009B5F75">
        <w:rPr>
          <w:color w:val="000000"/>
          <w:lang w:val="fr-CA"/>
        </w:rPr>
        <w:t>Wickham</w:t>
      </w:r>
      <w:proofErr w:type="spellEnd"/>
      <w:r w:rsidRPr="009B5F75">
        <w:rPr>
          <w:color w:val="000000"/>
          <w:lang w:val="fr-CA"/>
        </w:rPr>
        <w:t xml:space="preserve">, H.. </w:t>
      </w:r>
      <w:r w:rsidRPr="00C02792">
        <w:rPr>
          <w:color w:val="000000"/>
        </w:rPr>
        <w:t>ggplot2: Elegant Graphics for Data Analysis. Springer-Verlag New York, 2016.</w:t>
      </w:r>
    </w:p>
    <w:p w14:paraId="0000005D" w14:textId="77777777" w:rsidR="00A32E6C" w:rsidRPr="00C02792" w:rsidRDefault="00A32E6C">
      <w:pPr>
        <w:widowControl w:val="0"/>
        <w:pBdr>
          <w:top w:val="nil"/>
          <w:left w:val="nil"/>
          <w:bottom w:val="nil"/>
          <w:right w:val="nil"/>
          <w:between w:val="nil"/>
        </w:pBdr>
        <w:spacing w:line="240" w:lineRule="auto"/>
        <w:rPr>
          <w:color w:val="000000"/>
        </w:rPr>
      </w:pPr>
    </w:p>
    <w:p w14:paraId="0000005E" w14:textId="77777777" w:rsidR="00A32E6C" w:rsidRPr="00C02792" w:rsidRDefault="00CD11F5">
      <w:pPr>
        <w:widowControl w:val="0"/>
        <w:pBdr>
          <w:top w:val="nil"/>
          <w:left w:val="nil"/>
          <w:bottom w:val="nil"/>
          <w:right w:val="nil"/>
          <w:between w:val="nil"/>
        </w:pBdr>
        <w:spacing w:line="240" w:lineRule="auto"/>
        <w:rPr>
          <w:color w:val="000000"/>
        </w:rPr>
      </w:pPr>
      <w:r w:rsidRPr="00C02792">
        <w:rPr>
          <w:color w:val="000000"/>
        </w:rPr>
        <w:t xml:space="preserve">Wickham, H. 2011. The Split-Apply-Combine Strategy for Data Analysis. Journal of Statistical Software, 40(1), 1-29. </w:t>
      </w:r>
      <w:hyperlink r:id="rId16">
        <w:r w:rsidRPr="00C02792">
          <w:rPr>
            <w:color w:val="0563C1"/>
            <w:u w:val="single"/>
          </w:rPr>
          <w:t>http://www.jstatsoft.org/v40/i01/</w:t>
        </w:r>
      </w:hyperlink>
    </w:p>
    <w:p w14:paraId="0000005F" w14:textId="77777777" w:rsidR="00A32E6C" w:rsidRPr="00C02792" w:rsidRDefault="00A32E6C">
      <w:pPr>
        <w:widowControl w:val="0"/>
        <w:pBdr>
          <w:top w:val="nil"/>
          <w:left w:val="nil"/>
          <w:bottom w:val="nil"/>
          <w:right w:val="nil"/>
          <w:between w:val="nil"/>
        </w:pBdr>
        <w:spacing w:line="240" w:lineRule="auto"/>
        <w:rPr>
          <w:color w:val="000000"/>
        </w:rPr>
      </w:pPr>
    </w:p>
    <w:p w14:paraId="00000060" w14:textId="77777777" w:rsidR="00A32E6C" w:rsidRPr="00581C21" w:rsidRDefault="00CD11F5">
      <w:pPr>
        <w:widowControl w:val="0"/>
        <w:pBdr>
          <w:top w:val="nil"/>
          <w:left w:val="nil"/>
          <w:bottom w:val="nil"/>
          <w:right w:val="nil"/>
          <w:between w:val="nil"/>
        </w:pBdr>
        <w:spacing w:line="240" w:lineRule="auto"/>
        <w:rPr>
          <w:color w:val="000000"/>
          <w:lang w:val="fr-CA"/>
        </w:rPr>
      </w:pPr>
      <w:r w:rsidRPr="00C02792">
        <w:rPr>
          <w:color w:val="000000"/>
        </w:rPr>
        <w:t xml:space="preserve">Pierce, D. 2017. ncdf4: Interface to </w:t>
      </w:r>
      <w:proofErr w:type="spellStart"/>
      <w:r w:rsidRPr="00C02792">
        <w:rPr>
          <w:color w:val="000000"/>
        </w:rPr>
        <w:t>Unidata</w:t>
      </w:r>
      <w:proofErr w:type="spellEnd"/>
      <w:r w:rsidRPr="00C02792">
        <w:rPr>
          <w:color w:val="000000"/>
        </w:rPr>
        <w:t xml:space="preserve"> </w:t>
      </w:r>
      <w:proofErr w:type="spellStart"/>
      <w:r w:rsidRPr="00C02792">
        <w:rPr>
          <w:color w:val="000000"/>
        </w:rPr>
        <w:t>netCDF</w:t>
      </w:r>
      <w:proofErr w:type="spellEnd"/>
      <w:r w:rsidRPr="00C02792">
        <w:rPr>
          <w:color w:val="000000"/>
        </w:rPr>
        <w:t xml:space="preserve"> (Version 4 or Earlier) Format Data Files. </w:t>
      </w:r>
      <w:r w:rsidRPr="00581C21">
        <w:rPr>
          <w:color w:val="000000"/>
          <w:lang w:val="fr-CA"/>
        </w:rPr>
        <w:t xml:space="preserve">R package version 1.16. </w:t>
      </w:r>
      <w:hyperlink r:id="rId17">
        <w:r w:rsidRPr="00581C21">
          <w:rPr>
            <w:color w:val="0563C1"/>
            <w:u w:val="single"/>
            <w:lang w:val="fr-CA"/>
          </w:rPr>
          <w:t>https://CRAN.R-project.org/package=ncdf4</w:t>
        </w:r>
      </w:hyperlink>
    </w:p>
    <w:p w14:paraId="00000061" w14:textId="77777777" w:rsidR="00A32E6C" w:rsidRPr="00581C21" w:rsidRDefault="00A32E6C">
      <w:pPr>
        <w:widowControl w:val="0"/>
        <w:pBdr>
          <w:top w:val="nil"/>
          <w:left w:val="nil"/>
          <w:bottom w:val="nil"/>
          <w:right w:val="nil"/>
          <w:between w:val="nil"/>
        </w:pBdr>
        <w:spacing w:line="240" w:lineRule="auto"/>
        <w:rPr>
          <w:color w:val="000000"/>
          <w:lang w:val="fr-CA"/>
        </w:rPr>
      </w:pPr>
    </w:p>
    <w:p w14:paraId="00000062" w14:textId="77777777" w:rsidR="00A32E6C" w:rsidRPr="00C02792" w:rsidRDefault="00CD11F5">
      <w:proofErr w:type="spellStart"/>
      <w:r w:rsidRPr="00581C21">
        <w:rPr>
          <w:color w:val="000000"/>
          <w:lang w:val="fr-CA"/>
        </w:rPr>
        <w:t>Pebesma</w:t>
      </w:r>
      <w:proofErr w:type="spellEnd"/>
      <w:r w:rsidRPr="00581C21">
        <w:rPr>
          <w:color w:val="000000"/>
          <w:lang w:val="fr-CA"/>
        </w:rPr>
        <w:t xml:space="preserve">, E.J., R.S. </w:t>
      </w:r>
      <w:proofErr w:type="spellStart"/>
      <w:r w:rsidRPr="00581C21">
        <w:rPr>
          <w:color w:val="000000"/>
          <w:lang w:val="fr-CA"/>
        </w:rPr>
        <w:t>Bivand</w:t>
      </w:r>
      <w:proofErr w:type="spellEnd"/>
      <w:r w:rsidRPr="00581C21">
        <w:rPr>
          <w:color w:val="000000"/>
          <w:lang w:val="fr-CA"/>
        </w:rPr>
        <w:t xml:space="preserve">, 2005. </w:t>
      </w:r>
      <w:r w:rsidRPr="00C02792">
        <w:rPr>
          <w:color w:val="000000"/>
        </w:rPr>
        <w:t>Classes and methods for spatial data in R. R News 5 (2), https://cran.r-project.org/doc/Rnews/.</w:t>
      </w:r>
    </w:p>
    <w:p w14:paraId="00000063" w14:textId="77777777" w:rsidR="00A32E6C" w:rsidRPr="00C02792" w:rsidRDefault="00CD11F5">
      <w:proofErr w:type="spellStart"/>
      <w:r w:rsidRPr="00C02792">
        <w:rPr>
          <w:color w:val="000000"/>
        </w:rPr>
        <w:t>Perpinan</w:t>
      </w:r>
      <w:proofErr w:type="spellEnd"/>
      <w:r w:rsidRPr="00C02792">
        <w:rPr>
          <w:color w:val="000000"/>
        </w:rPr>
        <w:t xml:space="preserve"> </w:t>
      </w:r>
      <w:proofErr w:type="spellStart"/>
      <w:r w:rsidRPr="00C02792">
        <w:rPr>
          <w:color w:val="000000"/>
        </w:rPr>
        <w:t>Lamigueiro</w:t>
      </w:r>
      <w:proofErr w:type="spellEnd"/>
      <w:r w:rsidRPr="00C02792">
        <w:rPr>
          <w:color w:val="000000"/>
        </w:rPr>
        <w:t xml:space="preserve">, O. and </w:t>
      </w:r>
      <w:proofErr w:type="spellStart"/>
      <w:r w:rsidRPr="00C02792">
        <w:rPr>
          <w:color w:val="000000"/>
        </w:rPr>
        <w:t>Hijmans</w:t>
      </w:r>
      <w:proofErr w:type="spellEnd"/>
      <w:r w:rsidRPr="00C02792">
        <w:rPr>
          <w:color w:val="000000"/>
        </w:rPr>
        <w:t xml:space="preserve">, R. 2018. </w:t>
      </w:r>
      <w:proofErr w:type="spellStart"/>
      <w:r w:rsidRPr="00C02792">
        <w:rPr>
          <w:color w:val="000000"/>
        </w:rPr>
        <w:t>rasterVis</w:t>
      </w:r>
      <w:proofErr w:type="spellEnd"/>
      <w:r w:rsidRPr="00C02792">
        <w:rPr>
          <w:color w:val="000000"/>
        </w:rPr>
        <w:t>. R package version 0.45.</w:t>
      </w:r>
    </w:p>
    <w:sectPr w:rsidR="00A32E6C" w:rsidRPr="00C0279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ika Reimer" w:date="2019-03-12T01:22:00Z" w:initials="">
    <w:p w14:paraId="00000067"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'Limitations'?</w:t>
      </w:r>
    </w:p>
  </w:comment>
  <w:comment w:id="4" w:author="Amanda Droghini" w:date="2019-03-11T10:50:00Z" w:initials="">
    <w:p w14:paraId="00000065"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34 out of 42 NIS</w:t>
      </w:r>
    </w:p>
  </w:comment>
  <w:comment w:id="5" w:author="Amanda Droghini" w:date="2019-03-24T14:50:00Z" w:initials="AD">
    <w:p w14:paraId="7081FAD1" w14:textId="1B813174" w:rsidR="000856FF" w:rsidRDefault="000856FF">
      <w:pPr>
        <w:pStyle w:val="CommentText"/>
      </w:pPr>
      <w:r>
        <w:rPr>
          <w:rStyle w:val="CommentReference"/>
        </w:rPr>
        <w:annotationRef/>
      </w:r>
      <w:r>
        <w:t xml:space="preserve">AD check that </w:t>
      </w:r>
      <w:proofErr w:type="spellStart"/>
      <w:r>
        <w:t>Verling</w:t>
      </w:r>
      <w:proofErr w:type="spellEnd"/>
      <w:r>
        <w:t xml:space="preserve"> is in bibliography</w:t>
      </w:r>
    </w:p>
  </w:comment>
  <w:comment w:id="8" w:author="Amanda Droghini" w:date="2019-03-24T15:52:00Z" w:initials="AD">
    <w:p w14:paraId="0E69BFEF" w14:textId="77777777" w:rsidR="000856FF" w:rsidRDefault="000856FF" w:rsidP="005D0E95">
      <w:pPr>
        <w:pStyle w:val="CommentText"/>
      </w:pPr>
      <w:r>
        <w:rPr>
          <w:rStyle w:val="CommentReference"/>
        </w:rPr>
        <w:annotationRef/>
      </w:r>
      <w:r>
        <w:t>AD check this</w:t>
      </w:r>
    </w:p>
  </w:comment>
  <w:comment w:id="9" w:author="Amanda Droghini" w:date="2019-03-24T16:17:00Z" w:initials="AD">
    <w:p w14:paraId="51575C0C" w14:textId="649994C7" w:rsidR="000856FF" w:rsidRDefault="000856FF">
      <w:pPr>
        <w:pStyle w:val="CommentText"/>
      </w:pPr>
      <w:r>
        <w:rPr>
          <w:rStyle w:val="CommentReference"/>
        </w:rPr>
        <w:annotationRef/>
      </w:r>
      <w:r>
        <w:t>AD Fix citation</w:t>
      </w:r>
    </w:p>
  </w:comment>
  <w:comment w:id="10" w:author="Amanda Droghini" w:date="2019-03-24T17:06:00Z" w:initials="AD">
    <w:p w14:paraId="1A4F2EAC" w14:textId="744C1F1E" w:rsidR="000856FF" w:rsidRDefault="000856FF">
      <w:pPr>
        <w:pStyle w:val="CommentText"/>
      </w:pPr>
      <w:r>
        <w:rPr>
          <w:rStyle w:val="CommentReference"/>
        </w:rPr>
        <w:annotationRef/>
      </w:r>
      <w:r>
        <w:t>AD check</w:t>
      </w:r>
    </w:p>
  </w:comment>
  <w:comment w:id="11" w:author="Amanda Droghini" w:date="2019-03-24T17:06:00Z" w:initials="AD">
    <w:p w14:paraId="2752C433" w14:textId="3DCBCE7B" w:rsidR="000856FF" w:rsidRDefault="000856FF">
      <w:pPr>
        <w:pStyle w:val="CommentText"/>
      </w:pPr>
      <w:r>
        <w:rPr>
          <w:rStyle w:val="CommentReference"/>
        </w:rPr>
        <w:annotationRef/>
      </w:r>
      <w:r>
        <w:t>AD check</w:t>
      </w:r>
    </w:p>
  </w:comment>
  <w:comment w:id="14" w:author="Amanda Droghini" w:date="2019-03-24T17:43:00Z" w:initials="AD">
    <w:p w14:paraId="000A91B1" w14:textId="05AAB079" w:rsidR="000856FF" w:rsidRDefault="000856FF">
      <w:pPr>
        <w:pStyle w:val="CommentText"/>
      </w:pPr>
      <w:r>
        <w:rPr>
          <w:rStyle w:val="CommentReference"/>
        </w:rPr>
        <w:annotationRef/>
      </w:r>
      <w:r>
        <w:t xml:space="preserve">AD check refs. </w:t>
      </w:r>
      <w:r w:rsidR="00AD59BC">
        <w:t>l</w:t>
      </w:r>
      <w:r>
        <w:t>ook alright in bib</w:t>
      </w:r>
    </w:p>
  </w:comment>
  <w:comment w:id="16" w:author="Amanda Droghini" w:date="2019-03-24T17:54:00Z" w:initials="AD">
    <w:p w14:paraId="235FBBCF" w14:textId="1852C83F" w:rsidR="00E711A0" w:rsidRDefault="00E711A0">
      <w:pPr>
        <w:pStyle w:val="CommentText"/>
      </w:pPr>
      <w:r>
        <w:rPr>
          <w:rStyle w:val="CommentReference"/>
        </w:rPr>
        <w:annotationRef/>
      </w:r>
      <w:r>
        <w:t>AD need to create</w:t>
      </w:r>
    </w:p>
  </w:comment>
  <w:comment w:id="17" w:author="Amanda Droghini" w:date="2019-03-24T18:00:00Z" w:initials="AD">
    <w:p w14:paraId="064F741D" w14:textId="647F87A4" w:rsidR="004B009F" w:rsidRDefault="004B009F">
      <w:pPr>
        <w:pStyle w:val="CommentText"/>
      </w:pPr>
      <w:r>
        <w:rPr>
          <w:rStyle w:val="CommentReference"/>
        </w:rPr>
        <w:annotationRef/>
      </w:r>
      <w:r>
        <w:t>AD need to include + captions</w:t>
      </w:r>
    </w:p>
  </w:comment>
  <w:comment w:id="18" w:author="Amanda Droghini" w:date="2019-03-24T18:01:00Z" w:initials="AD">
    <w:p w14:paraId="2794A432" w14:textId="4DCA1301" w:rsidR="004B009F" w:rsidRDefault="004B009F">
      <w:pPr>
        <w:pStyle w:val="CommentText"/>
      </w:pPr>
      <w:r>
        <w:rPr>
          <w:rStyle w:val="CommentReference"/>
        </w:rPr>
        <w:annotationRef/>
      </w:r>
      <w:r>
        <w:t>AD need to create + should this be Figure 4? Or four-panel Figure 3?</w:t>
      </w:r>
    </w:p>
  </w:comment>
  <w:comment w:id="19" w:author="Amanda Droghini" w:date="2019-03-11T10:01:00Z" w:initials="">
    <w:p w14:paraId="00000083"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double-check this, the max. number seems low given that only 5 taxa have absolutely no suitable conditions</w:t>
      </w:r>
    </w:p>
  </w:comment>
  <w:comment w:id="20" w:author="Jordan Watson - NOAA Federal" w:date="2019-03-12T01:47:00Z" w:initials="">
    <w:p w14:paraId="00000085"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never caught this before but it seems strange that we are talking about reproductive suitability in the Bering Sea for anadromous species. So of course the ocean conditions will not be suitable because they don't spawn in the ocean. Both of these species would use the saltwater as corridors to get to the freshwater. So I'm not sure that we should say that conditions were not suitable so much as perhaps we should say that because these species do not reproduce in the ocean, they were not included in the reproductive assessment. Would it be possible to just remove them from the reproductive sample size? I could see a reviewer jumping on this. Or maybe we could more simply just add a sentence to say that "Suitable conditions were absent for these species because they are anadromous species that do not reproduce in salt water. So while they could not reproduce in the Bering Sea, our study could also not assess the feasibility of them spawning in the general Bering Sea region." Or something like that.</w:t>
      </w:r>
    </w:p>
  </w:comment>
  <w:comment w:id="21" w:author="Amanda Droghini" w:date="2019-03-13T19:27:00Z" w:initials="">
    <w:p w14:paraId="00000086"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Unicode MS" w:eastAsia="Arial Unicode MS" w:hAnsi="Arial Unicode MS" w:cs="Arial Unicode MS"/>
          <w:color w:val="000000"/>
          <w:sz w:val="22"/>
          <w:szCs w:val="22"/>
        </w:rPr>
        <w:t xml:space="preserve">We generated the final taxa list based on survival thresholds - from the methods: "We considered only </w:t>
      </w:r>
      <w:proofErr w:type="spellStart"/>
      <w:r>
        <w:rPr>
          <w:rFonts w:ascii="Arial Unicode MS" w:eastAsia="Arial Unicode MS" w:hAnsi="Arial Unicode MS" w:cs="Arial Unicode MS"/>
          <w:color w:val="000000"/>
          <w:sz w:val="22"/>
          <w:szCs w:val="22"/>
        </w:rPr>
        <w:t>euhaline</w:t>
      </w:r>
      <w:proofErr w:type="spellEnd"/>
      <w:r>
        <w:rPr>
          <w:rFonts w:ascii="Arial Unicode MS" w:eastAsia="Arial Unicode MS" w:hAnsi="Arial Unicode MS" w:cs="Arial Unicode MS"/>
          <w:color w:val="000000"/>
          <w:sz w:val="22"/>
          <w:szCs w:val="22"/>
        </w:rPr>
        <w:t xml:space="preserve"> taxa that can tolerate salinities ≥30 parts per trillion (ppt)" [maybe this needs to be made clearer that </w:t>
      </w:r>
      <w:proofErr w:type="spellStart"/>
      <w:r>
        <w:rPr>
          <w:rFonts w:ascii="Arial Unicode MS" w:eastAsia="Arial Unicode MS" w:hAnsi="Arial Unicode MS" w:cs="Arial Unicode MS"/>
          <w:color w:val="000000"/>
          <w:sz w:val="22"/>
          <w:szCs w:val="22"/>
        </w:rPr>
        <w:t>it's</w:t>
      </w:r>
      <w:proofErr w:type="spellEnd"/>
      <w:r>
        <w:rPr>
          <w:rFonts w:ascii="Arial Unicode MS" w:eastAsia="Arial Unicode MS" w:hAnsi="Arial Unicode MS" w:cs="Arial Unicode MS"/>
          <w:color w:val="000000"/>
          <w:sz w:val="22"/>
          <w:szCs w:val="22"/>
        </w:rPr>
        <w:t xml:space="preserve"> survival tolerance]. So the two salmon species end up being included in our reproductive analysis as well, though like you said - we know from the start that they can't reproduce in the Bering Sea. We could easily omit them from our sample size for reproduction (just add a sentence in the Methods indicating that we did that). I'm happy with that option -- anyone else have any thoughts?</w:t>
      </w:r>
    </w:p>
  </w:comment>
  <w:comment w:id="22" w:author="Jordan Watson - NOAA Federal" w:date="2019-03-13T19:57:00Z" w:initials="">
    <w:p w14:paraId="00000087"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 think that would be a good way to deal with that - to just omit them from the reproductive sample size.</w:t>
      </w:r>
    </w:p>
  </w:comment>
  <w:comment w:id="23" w:author="Anthony Fischbach" w:date="2019-03-21T21:52:00Z" w:initials="">
    <w:p w14:paraId="00000088"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Yes.  This makes sense.  Can we state anything about the potential reproductive habitat for anadromous NIS, given the many rivers systems that empty into the Bering?</w:t>
      </w:r>
    </w:p>
  </w:comment>
  <w:comment w:id="24" w:author="Amanda Droghini" w:date="2019-03-24T18:02:00Z" w:initials="AD">
    <w:p w14:paraId="5C47DEA9" w14:textId="5E00A6AB" w:rsidR="004B009F" w:rsidRDefault="004B009F">
      <w:pPr>
        <w:pStyle w:val="CommentText"/>
      </w:pPr>
      <w:r>
        <w:rPr>
          <w:rStyle w:val="CommentReference"/>
        </w:rPr>
        <w:annotationRef/>
      </w:r>
      <w:r>
        <w:t>AD addresses</w:t>
      </w:r>
    </w:p>
  </w:comment>
  <w:comment w:id="25" w:author="Amanda Droghini" w:date="2019-03-24T18:04:00Z" w:initials="AD">
    <w:p w14:paraId="4511A4C5" w14:textId="707EBB2B" w:rsidR="004B009F" w:rsidRDefault="004B009F">
      <w:pPr>
        <w:pStyle w:val="CommentText"/>
      </w:pPr>
      <w:r>
        <w:rPr>
          <w:rStyle w:val="CommentReference"/>
        </w:rPr>
        <w:annotationRef/>
      </w:r>
      <w:r>
        <w:t>AD check</w:t>
      </w:r>
    </w:p>
  </w:comment>
  <w:comment w:id="26" w:author="Amanda Droghini" w:date="2019-03-24T18:04:00Z" w:initials="AD">
    <w:p w14:paraId="48DF4BC5" w14:textId="7B753DB5" w:rsidR="004B009F" w:rsidRDefault="004B009F">
      <w:pPr>
        <w:pStyle w:val="CommentText"/>
      </w:pPr>
      <w:r>
        <w:rPr>
          <w:rStyle w:val="CommentReference"/>
        </w:rPr>
        <w:annotationRef/>
      </w:r>
      <w:r>
        <w:t>AD check</w:t>
      </w:r>
    </w:p>
  </w:comment>
  <w:comment w:id="27" w:author="Amanda Droghini" w:date="2019-03-24T18:04:00Z" w:initials="AD">
    <w:p w14:paraId="5BCD309A" w14:textId="76A2A164" w:rsidR="004B009F" w:rsidRDefault="004B009F">
      <w:pPr>
        <w:pStyle w:val="CommentText"/>
      </w:pPr>
      <w:r>
        <w:rPr>
          <w:rStyle w:val="CommentReference"/>
        </w:rPr>
        <w:annotationRef/>
      </w:r>
      <w:r>
        <w:t>AD check</w:t>
      </w:r>
    </w:p>
  </w:comment>
  <w:comment w:id="28" w:author="Amanda Droghini" w:date="2019-03-11T10:02:00Z" w:initials="">
    <w:p w14:paraId="00000084"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Note that this number changes depending on the model we look at. Across the 3 models, max number of NIS predicted is: 33, 34, and 35.</w:t>
      </w:r>
    </w:p>
  </w:comment>
  <w:comment w:id="30" w:author="Amanda Droghini" w:date="2019-03-11T10:03:00Z" w:initials="">
    <w:p w14:paraId="00000082"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AD Need to check this number – same as comment in results above. You originally wrote 20… maybe that’s the # with at least 1 week?</w:t>
      </w:r>
    </w:p>
  </w:comment>
  <w:comment w:id="29" w:author="Anthony Fischbach" w:date="2019-03-21T22:01:00Z" w:initials="">
    <w:p w14:paraId="00000076"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Does this exclude the anadromous NIS?  Can we state that here, and indicate potential suitability of reproductive habitats for these anadromous NIS?</w:t>
      </w:r>
    </w:p>
    <w:p w14:paraId="00000077"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p>
    <w:p w14:paraId="00000078"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Possible statement:</w:t>
      </w:r>
    </w:p>
    <w:p w14:paraId="00000079"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"..which excludes the two anadromous NIS (both salmon) that may readily find suitable reproductive habitat up the many riverine systems feeding into the Bering."</w:t>
      </w:r>
    </w:p>
  </w:comment>
  <w:comment w:id="31" w:author="Amanda Droghini" w:date="2019-03-24T18:06:00Z" w:initials="AD">
    <w:p w14:paraId="6FE6B062" w14:textId="30969522" w:rsidR="000A1D7F" w:rsidRDefault="000A1D7F">
      <w:pPr>
        <w:pStyle w:val="CommentText"/>
      </w:pPr>
      <w:r>
        <w:rPr>
          <w:rStyle w:val="CommentReference"/>
        </w:rPr>
        <w:annotationRef/>
      </w:r>
      <w:r>
        <w:t>AD check</w:t>
      </w:r>
    </w:p>
  </w:comment>
  <w:comment w:id="32" w:author="Amanda Droghini" w:date="2019-03-24T18:34:00Z" w:initials="AD">
    <w:p w14:paraId="3B7F364E" w14:textId="62E79106" w:rsidR="00B615AF" w:rsidRDefault="00B615AF">
      <w:pPr>
        <w:pStyle w:val="CommentText"/>
      </w:pPr>
      <w:r>
        <w:rPr>
          <w:rStyle w:val="CommentReference"/>
        </w:rPr>
        <w:annotationRef/>
      </w:r>
      <w:r>
        <w:t>AD check</w:t>
      </w:r>
    </w:p>
  </w:comment>
  <w:comment w:id="33" w:author="Amanda Droghini" w:date="2019-03-24T18:34:00Z" w:initials="AD">
    <w:p w14:paraId="02FD5953" w14:textId="77777777" w:rsidR="00B615AF" w:rsidRDefault="00B615AF" w:rsidP="00B615AF">
      <w:pPr>
        <w:pStyle w:val="CommentText"/>
      </w:pPr>
      <w:r>
        <w:rPr>
          <w:rStyle w:val="CommentReference"/>
        </w:rPr>
        <w:annotationRef/>
      </w:r>
      <w:r>
        <w:t>AD check</w:t>
      </w:r>
    </w:p>
  </w:comment>
  <w:comment w:id="34" w:author="Jordan Watson - NOAA Federal" w:date="2019-03-12T05:16:00Z" w:initials="">
    <w:p w14:paraId="0000007A" w14:textId="77777777" w:rsidR="000856FF" w:rsidRDefault="000856FF">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Depending on which journal you are going for, I think you might need a stronger take home point here about range expansion of NIS globally to higher latitudes - Atlantic, Pacific, Antarctic,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67" w15:done="0"/>
  <w15:commentEx w15:paraId="00000065" w15:done="0"/>
  <w15:commentEx w15:paraId="7081FAD1" w15:done="0"/>
  <w15:commentEx w15:paraId="0E69BFEF" w15:done="0"/>
  <w15:commentEx w15:paraId="51575C0C" w15:done="0"/>
  <w15:commentEx w15:paraId="1A4F2EAC" w15:done="0"/>
  <w15:commentEx w15:paraId="2752C433" w15:done="0"/>
  <w15:commentEx w15:paraId="000A91B1" w15:done="0"/>
  <w15:commentEx w15:paraId="235FBBCF" w15:done="0"/>
  <w15:commentEx w15:paraId="064F741D" w15:done="0"/>
  <w15:commentEx w15:paraId="2794A432" w15:done="0"/>
  <w15:commentEx w15:paraId="00000083" w15:done="0"/>
  <w15:commentEx w15:paraId="00000085" w15:done="0"/>
  <w15:commentEx w15:paraId="00000086" w15:done="0"/>
  <w15:commentEx w15:paraId="00000087" w15:done="0"/>
  <w15:commentEx w15:paraId="00000088" w15:done="0"/>
  <w15:commentEx w15:paraId="5C47DEA9" w15:done="0"/>
  <w15:commentEx w15:paraId="4511A4C5" w15:done="0"/>
  <w15:commentEx w15:paraId="48DF4BC5" w15:done="0"/>
  <w15:commentEx w15:paraId="5BCD309A" w15:done="0"/>
  <w15:commentEx w15:paraId="00000084" w15:done="0"/>
  <w15:commentEx w15:paraId="00000082" w15:done="0"/>
  <w15:commentEx w15:paraId="00000079" w15:done="0"/>
  <w15:commentEx w15:paraId="6FE6B062" w15:done="0"/>
  <w15:commentEx w15:paraId="3B7F364E" w15:done="0"/>
  <w15:commentEx w15:paraId="02FD5953" w15:done="0"/>
  <w15:commentEx w15:paraId="000000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67" w16cid:durableId="2041E1E7"/>
  <w16cid:commentId w16cid:paraId="00000065" w16cid:durableId="2041E1E8"/>
  <w16cid:commentId w16cid:paraId="7081FAD1" w16cid:durableId="204217B3"/>
  <w16cid:commentId w16cid:paraId="0E69BFEF" w16cid:durableId="20422627"/>
  <w16cid:commentId w16cid:paraId="51575C0C" w16cid:durableId="20422C22"/>
  <w16cid:commentId w16cid:paraId="1A4F2EAC" w16cid:durableId="2042377B"/>
  <w16cid:commentId w16cid:paraId="2752C433" w16cid:durableId="20423787"/>
  <w16cid:commentId w16cid:paraId="000A91B1" w16cid:durableId="2042404A"/>
  <w16cid:commentId w16cid:paraId="235FBBCF" w16cid:durableId="204242DB"/>
  <w16cid:commentId w16cid:paraId="064F741D" w16cid:durableId="2042442C"/>
  <w16cid:commentId w16cid:paraId="2794A432" w16cid:durableId="20424491"/>
  <w16cid:commentId w16cid:paraId="00000083" w16cid:durableId="2041E1EA"/>
  <w16cid:commentId w16cid:paraId="00000085" w16cid:durableId="2041E1EB"/>
  <w16cid:commentId w16cid:paraId="00000086" w16cid:durableId="2041E1EC"/>
  <w16cid:commentId w16cid:paraId="00000087" w16cid:durableId="2041E1ED"/>
  <w16cid:commentId w16cid:paraId="00000088" w16cid:durableId="2041E1EE"/>
  <w16cid:commentId w16cid:paraId="5C47DEA9" w16cid:durableId="204244C6"/>
  <w16cid:commentId w16cid:paraId="4511A4C5" w16cid:durableId="20424516"/>
  <w16cid:commentId w16cid:paraId="48DF4BC5" w16cid:durableId="20424523"/>
  <w16cid:commentId w16cid:paraId="5BCD309A" w16cid:durableId="20424528"/>
  <w16cid:commentId w16cid:paraId="00000084" w16cid:durableId="2041E1EF"/>
  <w16cid:commentId w16cid:paraId="00000082" w16cid:durableId="2041E1F0"/>
  <w16cid:commentId w16cid:paraId="00000079" w16cid:durableId="2041E1F1"/>
  <w16cid:commentId w16cid:paraId="6FE6B062" w16cid:durableId="204245BF"/>
  <w16cid:commentId w16cid:paraId="3B7F364E" w16cid:durableId="20424C1F"/>
  <w16cid:commentId w16cid:paraId="02FD5953" w16cid:durableId="20424C95"/>
  <w16cid:commentId w16cid:paraId="0000007A" w16cid:durableId="2041E1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13E"/>
    <w:multiLevelType w:val="hybridMultilevel"/>
    <w:tmpl w:val="EF623F9C"/>
    <w:lvl w:ilvl="0" w:tplc="5260B75C">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05E49"/>
    <w:multiLevelType w:val="multilevel"/>
    <w:tmpl w:val="E7D0D808"/>
    <w:lvl w:ilvl="0">
      <w:start w:val="1"/>
      <w:numFmt w:val="lowerLetter"/>
      <w:lvlText w:val="(%1)"/>
      <w:lvlJc w:val="left"/>
      <w:pPr>
        <w:ind w:left="1080" w:hanging="360"/>
      </w:pPr>
      <w:rPr>
        <w:b w:val="0"/>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2F067AF"/>
    <w:multiLevelType w:val="hybridMultilevel"/>
    <w:tmpl w:val="305C9BBE"/>
    <w:lvl w:ilvl="0" w:tplc="678276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8444E6"/>
    <w:multiLevelType w:val="hybridMultilevel"/>
    <w:tmpl w:val="A3DCA9BA"/>
    <w:lvl w:ilvl="0" w:tplc="A1188D84">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316D09"/>
    <w:multiLevelType w:val="hybridMultilevel"/>
    <w:tmpl w:val="530EAF6A"/>
    <w:lvl w:ilvl="0" w:tplc="C7221B78">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A82EB7"/>
    <w:multiLevelType w:val="hybridMultilevel"/>
    <w:tmpl w:val="9C12ECC0"/>
    <w:lvl w:ilvl="0" w:tplc="CAF23DA0">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0C7574"/>
    <w:multiLevelType w:val="hybridMultilevel"/>
    <w:tmpl w:val="BDD291F2"/>
    <w:lvl w:ilvl="0" w:tplc="CDDE64F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6"/>
  </w:num>
  <w:num w:numId="5">
    <w:abstractNumId w:val="2"/>
  </w:num>
  <w:num w:numId="6">
    <w:abstractNumId w:val="0"/>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anda Droghini">
    <w15:presenceInfo w15:providerId="None" w15:userId="Amanda Drogh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32E6C"/>
    <w:rsid w:val="000856FF"/>
    <w:rsid w:val="000A1D7F"/>
    <w:rsid w:val="000C443E"/>
    <w:rsid w:val="000F3490"/>
    <w:rsid w:val="00127C43"/>
    <w:rsid w:val="00190E44"/>
    <w:rsid w:val="00295FC0"/>
    <w:rsid w:val="00351F6E"/>
    <w:rsid w:val="00375D65"/>
    <w:rsid w:val="00445BA7"/>
    <w:rsid w:val="00463186"/>
    <w:rsid w:val="004B009F"/>
    <w:rsid w:val="004F3543"/>
    <w:rsid w:val="005205C3"/>
    <w:rsid w:val="00581C21"/>
    <w:rsid w:val="005C2226"/>
    <w:rsid w:val="005D0E95"/>
    <w:rsid w:val="0064684C"/>
    <w:rsid w:val="0080030E"/>
    <w:rsid w:val="00826C20"/>
    <w:rsid w:val="00880F6E"/>
    <w:rsid w:val="00972BB1"/>
    <w:rsid w:val="009B5F75"/>
    <w:rsid w:val="00A32E6C"/>
    <w:rsid w:val="00AD59BC"/>
    <w:rsid w:val="00B44521"/>
    <w:rsid w:val="00B615AF"/>
    <w:rsid w:val="00B851A3"/>
    <w:rsid w:val="00BE66E8"/>
    <w:rsid w:val="00BF53D0"/>
    <w:rsid w:val="00C02792"/>
    <w:rsid w:val="00CD11F5"/>
    <w:rsid w:val="00D056AD"/>
    <w:rsid w:val="00D12162"/>
    <w:rsid w:val="00DE4FE4"/>
    <w:rsid w:val="00E711A0"/>
    <w:rsid w:val="00E96399"/>
    <w:rsid w:val="00ED7432"/>
    <w:rsid w:val="00F479A2"/>
    <w:rsid w:val="00F84F66"/>
    <w:rsid w:val="00FD17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6B551"/>
  <w15:docId w15:val="{F6A02306-B1F9-5D40-B326-C7F9CB6E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uiPriority w:val="9"/>
    <w:unhideWhenUsed/>
    <w:qFormat/>
    <w:pPr>
      <w:keepNext/>
      <w:keepLines/>
      <w:spacing w:before="40"/>
      <w:outlineLvl w:val="1"/>
    </w:pPr>
    <w:rPr>
      <w:i/>
    </w:rPr>
  </w:style>
  <w:style w:type="paragraph" w:styleId="Heading3">
    <w:name w:val="heading 3"/>
    <w:basedOn w:val="Normal"/>
    <w:next w:val="Normal"/>
    <w:uiPriority w:val="9"/>
    <w:semiHidden/>
    <w:unhideWhenUsed/>
    <w:qFormat/>
    <w:pPr>
      <w:keepNext/>
      <w:keepLines/>
      <w:spacing w:before="40"/>
      <w:outlineLvl w:val="2"/>
    </w:pPr>
    <w:rPr>
      <w:rFonts w:ascii="Calibri" w:eastAsia="Calibri" w:hAnsi="Calibri" w:cs="Calibri"/>
      <w:color w:val="1E4D7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F3543"/>
    <w:pPr>
      <w:spacing w:line="240" w:lineRule="auto"/>
    </w:pPr>
    <w:rPr>
      <w:sz w:val="18"/>
      <w:szCs w:val="18"/>
    </w:rPr>
  </w:style>
  <w:style w:type="character" w:customStyle="1" w:styleId="BalloonTextChar">
    <w:name w:val="Balloon Text Char"/>
    <w:basedOn w:val="DefaultParagraphFont"/>
    <w:link w:val="BalloonText"/>
    <w:uiPriority w:val="99"/>
    <w:semiHidden/>
    <w:rsid w:val="004F3543"/>
    <w:rPr>
      <w:sz w:val="18"/>
      <w:szCs w:val="18"/>
    </w:rPr>
  </w:style>
  <w:style w:type="paragraph" w:styleId="CommentSubject">
    <w:name w:val="annotation subject"/>
    <w:basedOn w:val="CommentText"/>
    <w:next w:val="CommentText"/>
    <w:link w:val="CommentSubjectChar"/>
    <w:uiPriority w:val="99"/>
    <w:semiHidden/>
    <w:unhideWhenUsed/>
    <w:rsid w:val="00581C21"/>
    <w:rPr>
      <w:b/>
      <w:bCs/>
    </w:rPr>
  </w:style>
  <w:style w:type="character" w:customStyle="1" w:styleId="CommentSubjectChar">
    <w:name w:val="Comment Subject Char"/>
    <w:basedOn w:val="CommentTextChar"/>
    <w:link w:val="CommentSubject"/>
    <w:uiPriority w:val="99"/>
    <w:semiHidden/>
    <w:rsid w:val="00581C21"/>
    <w:rPr>
      <w:b/>
      <w:bCs/>
      <w:sz w:val="20"/>
      <w:szCs w:val="20"/>
    </w:rPr>
  </w:style>
  <w:style w:type="paragraph" w:styleId="ListParagraph">
    <w:name w:val="List Paragraph"/>
    <w:basedOn w:val="Normal"/>
    <w:uiPriority w:val="34"/>
    <w:qFormat/>
    <w:rsid w:val="00880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482764">
      <w:bodyDiv w:val="1"/>
      <w:marLeft w:val="0"/>
      <w:marRight w:val="0"/>
      <w:marTop w:val="0"/>
      <w:marBottom w:val="0"/>
      <w:divBdr>
        <w:top w:val="none" w:sz="0" w:space="0" w:color="auto"/>
        <w:left w:val="none" w:sz="0" w:space="0" w:color="auto"/>
        <w:bottom w:val="none" w:sz="0" w:space="0" w:color="auto"/>
        <w:right w:val="none" w:sz="0" w:space="0" w:color="auto"/>
      </w:divBdr>
    </w:div>
    <w:div w:id="727844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cran.r-project.org/package=viridis" TargetMode="External"/><Relationship Id="rId1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cran.r-project.org/package=rgeos" TargetMode="External"/><Relationship Id="rId17" Type="http://schemas.openxmlformats.org/officeDocument/2006/relationships/hyperlink" Target="https://cran.r-project.org/package=ncdf4" TargetMode="External"/><Relationship Id="rId2" Type="http://schemas.openxmlformats.org/officeDocument/2006/relationships/numbering" Target="numbering.xml"/><Relationship Id="rId16" Type="http://schemas.openxmlformats.org/officeDocument/2006/relationships/hyperlink" Target="http://www.jstatsoft.org/v40/i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cran.r-project.org/package=maptools" TargetMode="External"/><Relationship Id="rId5" Type="http://schemas.openxmlformats.org/officeDocument/2006/relationships/webSettings" Target="webSettings.xml"/><Relationship Id="rId15" Type="http://schemas.openxmlformats.org/officeDocument/2006/relationships/hyperlink" Target="https://cran.r-project.org/package=dplyr" TargetMode="External"/><Relationship Id="rId10" Type="http://schemas.openxmlformats.org/officeDocument/2006/relationships/hyperlink" Target="https://neo.sci.gsfc.nasa.gov/"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preimer@alaska.edu" TargetMode="External"/><Relationship Id="rId14" Type="http://schemas.openxmlformats.org/officeDocument/2006/relationships/hyperlink" Target="https://cran.r-project.org/package=r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B4EA8-E944-774A-AACE-E8FBCCAC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36</Pages>
  <Words>43852</Words>
  <Characters>249963</Characters>
  <Application>Microsoft Office Word</Application>
  <DocSecurity>0</DocSecurity>
  <Lines>2083</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Droghini</cp:lastModifiedBy>
  <cp:revision>16</cp:revision>
  <dcterms:created xsi:type="dcterms:W3CDTF">2019-03-24T22:15:00Z</dcterms:created>
  <dcterms:modified xsi:type="dcterms:W3CDTF">2019-03-25T03:02:00Z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http://csl.mendeley.com/styles/102720561/apa-2</vt:lpwstr>
  </property>
  <property fmtid="{D5CDD505-2E9C-101B-9397-08002B2CF9AE}" pid="7" name="Mendeley Recent Style Name 2_1">
    <vt:lpwstr>American Psychological Association 6th edition - Amanda Droghini</vt:lpwstr>
  </property>
  <property fmtid="{D5CDD505-2E9C-101B-9397-08002B2CF9AE}" pid="8" name="Mendeley Recent Style Id 3_1">
    <vt:lpwstr>http://csl.mendeley.com/styles/102720561/apa</vt:lpwstr>
  </property>
  <property fmtid="{D5CDD505-2E9C-101B-9397-08002B2CF9AE}" pid="9" name="Mendeley Recent Style Name 3_1">
    <vt:lpwstr>American Psychological Association 6th edition - Amanda Droghini</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http://www.zotero.org/styles/global-change-biology</vt:lpwstr>
  </property>
  <property fmtid="{D5CDD505-2E9C-101B-9397-08002B2CF9AE}" pid="13" name="Mendeley Recent Style Name 5_1">
    <vt:lpwstr>Global Change 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80337c81-e7e2-3362-8630-d1c4375c6bef</vt:lpwstr>
  </property>
  <property fmtid="{D5CDD505-2E9C-101B-9397-08002B2CF9AE}" pid="24" name="Mendeley Citation Style_1">
    <vt:lpwstr>http://csl.mendeley.com/styles/102720561/apa</vt:lpwstr>
  </property>
</Properties>
</file>